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E53A" w14:textId="5B4FC935" w:rsidR="004454A0" w:rsidRPr="007F648F" w:rsidRDefault="004454A0" w:rsidP="007F648F">
      <w:pPr>
        <w:spacing w:line="480" w:lineRule="auto"/>
        <w:rPr>
          <w:rFonts w:ascii="Times New Roman" w:hAnsi="Times New Roman" w:cs="Times New Roman"/>
          <w:sz w:val="24"/>
          <w:szCs w:val="24"/>
          <w:lang w:bidi="ar-SA"/>
        </w:rPr>
      </w:pPr>
      <w:commentRangeStart w:id="0"/>
      <w:r w:rsidRPr="007F648F">
        <w:rPr>
          <w:rFonts w:ascii="Times New Roman" w:hAnsi="Times New Roman" w:cs="Times New Roman"/>
          <w:sz w:val="24"/>
          <w:szCs w:val="24"/>
          <w:lang w:bidi="ar-SA"/>
        </w:rPr>
        <w:t>running</w:t>
      </w:r>
      <w:commentRangeEnd w:id="0"/>
      <w:r w:rsidR="004558D2">
        <w:rPr>
          <w:rStyle w:val="CommentReference"/>
        </w:rPr>
        <w:commentReference w:id="0"/>
      </w:r>
      <w:r w:rsidRPr="007F648F">
        <w:rPr>
          <w:rFonts w:ascii="Times New Roman" w:hAnsi="Times New Roman" w:cs="Times New Roman"/>
          <w:sz w:val="24"/>
          <w:szCs w:val="24"/>
          <w:lang w:bidi="ar-SA"/>
        </w:rPr>
        <w:t xml:space="preserve"> head: </w:t>
      </w:r>
      <w:r w:rsidR="009F17AB" w:rsidRPr="007F648F">
        <w:rPr>
          <w:rFonts w:ascii="Times New Roman" w:hAnsi="Times New Roman" w:cs="Times New Roman"/>
          <w:sz w:val="24"/>
          <w:szCs w:val="24"/>
          <w:lang w:bidi="ar-SA"/>
        </w:rPr>
        <w:t>shrimp effects on leaf breakdown</w:t>
      </w:r>
    </w:p>
    <w:p w14:paraId="441743A1" w14:textId="29E6F224" w:rsidR="006A3A82" w:rsidRPr="007F648F" w:rsidRDefault="004454A0" w:rsidP="007F648F">
      <w:pPr>
        <w:spacing w:line="480" w:lineRule="auto"/>
        <w:jc w:val="center"/>
        <w:rPr>
          <w:rFonts w:ascii="Times New Roman" w:eastAsia="Times New Roman" w:hAnsi="Times New Roman" w:cs="Times New Roman"/>
          <w:b/>
          <w:sz w:val="24"/>
          <w:szCs w:val="24"/>
        </w:rPr>
      </w:pPr>
      <w:r w:rsidRPr="007F648F">
        <w:rPr>
          <w:rFonts w:ascii="Times New Roman" w:eastAsia="Times New Roman" w:hAnsi="Times New Roman" w:cs="Times New Roman"/>
          <w:b/>
          <w:sz w:val="24"/>
          <w:szCs w:val="24"/>
        </w:rPr>
        <w:t xml:space="preserve">Decomposition Rates </w:t>
      </w:r>
      <w:r w:rsidR="006A3A82" w:rsidRPr="007F648F">
        <w:rPr>
          <w:rFonts w:ascii="Times New Roman" w:eastAsia="Times New Roman" w:hAnsi="Times New Roman" w:cs="Times New Roman"/>
          <w:b/>
          <w:sz w:val="24"/>
          <w:szCs w:val="24"/>
        </w:rPr>
        <w:t xml:space="preserve">Appear </w:t>
      </w:r>
      <w:r w:rsidRPr="007F648F">
        <w:rPr>
          <w:rFonts w:ascii="Times New Roman" w:eastAsia="Times New Roman" w:hAnsi="Times New Roman" w:cs="Times New Roman"/>
          <w:b/>
          <w:sz w:val="24"/>
          <w:szCs w:val="24"/>
        </w:rPr>
        <w:t xml:space="preserve">Stable </w:t>
      </w:r>
      <w:r w:rsidR="006244CC" w:rsidRPr="007F648F">
        <w:rPr>
          <w:rFonts w:ascii="Times New Roman" w:eastAsia="Times New Roman" w:hAnsi="Times New Roman" w:cs="Times New Roman"/>
          <w:b/>
          <w:sz w:val="24"/>
          <w:szCs w:val="24"/>
        </w:rPr>
        <w:t xml:space="preserve">Despite </w:t>
      </w:r>
      <w:r w:rsidR="009F17AB" w:rsidRPr="007F648F">
        <w:rPr>
          <w:rFonts w:ascii="Times New Roman" w:eastAsia="Times New Roman" w:hAnsi="Times New Roman" w:cs="Times New Roman"/>
          <w:b/>
          <w:sz w:val="24"/>
          <w:szCs w:val="24"/>
        </w:rPr>
        <w:t>Elevated</w:t>
      </w:r>
      <w:r w:rsidR="006244CC" w:rsidRPr="007F648F">
        <w:rPr>
          <w:rFonts w:ascii="Times New Roman" w:eastAsia="Times New Roman" w:hAnsi="Times New Roman" w:cs="Times New Roman"/>
          <w:b/>
          <w:sz w:val="24"/>
          <w:szCs w:val="24"/>
        </w:rPr>
        <w:t xml:space="preserve"> Shrimp Abundances F</w:t>
      </w:r>
      <w:r w:rsidRPr="007F648F">
        <w:rPr>
          <w:rFonts w:ascii="Times New Roman" w:eastAsia="Times New Roman" w:hAnsi="Times New Roman" w:cs="Times New Roman"/>
          <w:b/>
          <w:sz w:val="24"/>
          <w:szCs w:val="24"/>
        </w:rPr>
        <w:t>ollowing Hurricanes in Montane</w:t>
      </w:r>
      <w:r w:rsidR="006244CC" w:rsidRPr="007F648F">
        <w:rPr>
          <w:rFonts w:ascii="Times New Roman" w:eastAsia="Times New Roman" w:hAnsi="Times New Roman" w:cs="Times New Roman"/>
          <w:b/>
          <w:sz w:val="24"/>
          <w:szCs w:val="24"/>
        </w:rPr>
        <w:t xml:space="preserve"> </w:t>
      </w:r>
      <w:r w:rsidRPr="007F648F">
        <w:rPr>
          <w:rFonts w:ascii="Times New Roman" w:eastAsia="Times New Roman" w:hAnsi="Times New Roman" w:cs="Times New Roman"/>
          <w:b/>
          <w:sz w:val="24"/>
          <w:szCs w:val="24"/>
        </w:rPr>
        <w:t>Streams, Puerto Rico</w:t>
      </w:r>
    </w:p>
    <w:p w14:paraId="24AA1D41" w14:textId="7ABDED66"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rPr>
        <w:t>Max Kelly</w:t>
      </w:r>
      <w:r w:rsidRPr="007F648F">
        <w:rPr>
          <w:rFonts w:ascii="Times New Roman" w:eastAsia="Times New Roman" w:hAnsi="Times New Roman" w:cs="Times New Roman"/>
          <w:bCs/>
          <w:sz w:val="24"/>
          <w:szCs w:val="24"/>
          <w:vertAlign w:val="superscript"/>
        </w:rPr>
        <w:t>1</w:t>
      </w:r>
      <w:r w:rsidRPr="007F648F">
        <w:rPr>
          <w:rFonts w:ascii="Times New Roman" w:eastAsia="Times New Roman" w:hAnsi="Times New Roman" w:cs="Times New Roman"/>
          <w:bCs/>
          <w:sz w:val="24"/>
          <w:szCs w:val="24"/>
        </w:rPr>
        <w:t>, Mary Freeman</w:t>
      </w:r>
      <w:r w:rsidRPr="007F648F">
        <w:rPr>
          <w:rFonts w:ascii="Times New Roman" w:eastAsia="Times New Roman" w:hAnsi="Times New Roman" w:cs="Times New Roman"/>
          <w:bCs/>
          <w:sz w:val="24"/>
          <w:szCs w:val="24"/>
          <w:vertAlign w:val="superscript"/>
        </w:rPr>
        <w:t>2</w:t>
      </w:r>
      <w:r w:rsidRPr="007F648F">
        <w:rPr>
          <w:rFonts w:ascii="Times New Roman" w:eastAsia="Times New Roman" w:hAnsi="Times New Roman" w:cs="Times New Roman"/>
          <w:bCs/>
          <w:sz w:val="24"/>
          <w:szCs w:val="24"/>
        </w:rPr>
        <w:t>, Pablo E. Gutiérrez-Fonseca</w:t>
      </w:r>
      <w:r w:rsidRPr="007F648F">
        <w:rPr>
          <w:rFonts w:ascii="Times New Roman" w:eastAsia="Times New Roman" w:hAnsi="Times New Roman" w:cs="Times New Roman"/>
          <w:bCs/>
          <w:sz w:val="24"/>
          <w:szCs w:val="24"/>
          <w:vertAlign w:val="superscript"/>
        </w:rPr>
        <w:t>3</w:t>
      </w:r>
      <w:r w:rsidRPr="007F648F">
        <w:rPr>
          <w:rFonts w:ascii="Times New Roman" w:eastAsia="Times New Roman" w:hAnsi="Times New Roman" w:cs="Times New Roman"/>
          <w:bCs/>
          <w:sz w:val="24"/>
          <w:szCs w:val="24"/>
        </w:rPr>
        <w:t>, Jesus E. Gomez</w:t>
      </w:r>
      <w:r w:rsidRPr="007F648F">
        <w:rPr>
          <w:rFonts w:ascii="Times New Roman" w:eastAsia="Times New Roman" w:hAnsi="Times New Roman" w:cs="Times New Roman"/>
          <w:bCs/>
          <w:sz w:val="24"/>
          <w:szCs w:val="24"/>
          <w:vertAlign w:val="superscript"/>
        </w:rPr>
        <w:t>4,5</w:t>
      </w:r>
      <w:r w:rsidRPr="007F648F">
        <w:rPr>
          <w:rFonts w:ascii="Times New Roman" w:eastAsia="Times New Roman" w:hAnsi="Times New Roman" w:cs="Times New Roman"/>
          <w:bCs/>
          <w:sz w:val="24"/>
          <w:szCs w:val="24"/>
        </w:rPr>
        <w:t>, Rafael Perez</w:t>
      </w:r>
      <w:r w:rsidRPr="007F648F">
        <w:rPr>
          <w:rFonts w:ascii="Times New Roman" w:eastAsia="Times New Roman" w:hAnsi="Times New Roman" w:cs="Times New Roman"/>
          <w:bCs/>
          <w:sz w:val="24"/>
          <w:szCs w:val="24"/>
          <w:vertAlign w:val="superscript"/>
        </w:rPr>
        <w:t>4</w:t>
      </w:r>
      <w:r w:rsidRPr="007F648F">
        <w:rPr>
          <w:rFonts w:ascii="Times New Roman" w:eastAsia="Times New Roman" w:hAnsi="Times New Roman" w:cs="Times New Roman"/>
          <w:bCs/>
          <w:sz w:val="24"/>
          <w:szCs w:val="24"/>
        </w:rPr>
        <w:t xml:space="preserve">, Lulu </w:t>
      </w:r>
      <w:ins w:id="1" w:author="Max Kelly" w:date="2023-07-04T13:56:00Z">
        <w:r w:rsidR="00846D7E">
          <w:rPr>
            <w:rFonts w:ascii="Times New Roman" w:eastAsia="Times New Roman" w:hAnsi="Times New Roman" w:cs="Times New Roman"/>
            <w:bCs/>
            <w:sz w:val="24"/>
            <w:szCs w:val="24"/>
          </w:rPr>
          <w:t>Victoria-</w:t>
        </w:r>
      </w:ins>
      <w:r w:rsidRPr="007F648F">
        <w:rPr>
          <w:rFonts w:ascii="Times New Roman" w:eastAsia="Times New Roman" w:hAnsi="Times New Roman" w:cs="Times New Roman"/>
          <w:bCs/>
          <w:sz w:val="24"/>
          <w:szCs w:val="24"/>
        </w:rPr>
        <w:t>Lac</w:t>
      </w:r>
      <w:del w:id="2" w:author="Max Kelly" w:date="2023-07-04T13:55:00Z">
        <w:r w:rsidRPr="007F648F" w:rsidDel="00846D7E">
          <w:rPr>
            <w:rFonts w:ascii="Times New Roman" w:eastAsia="Times New Roman" w:hAnsi="Times New Roman" w:cs="Times New Roman"/>
            <w:bCs/>
            <w:sz w:val="24"/>
            <w:szCs w:val="24"/>
          </w:rPr>
          <w:delText>e</w:delText>
        </w:r>
      </w:del>
      <w:r w:rsidRPr="007F648F">
        <w:rPr>
          <w:rFonts w:ascii="Times New Roman" w:eastAsia="Times New Roman" w:hAnsi="Times New Roman" w:cs="Times New Roman"/>
          <w:bCs/>
          <w:sz w:val="24"/>
          <w:szCs w:val="24"/>
        </w:rPr>
        <w:t>y</w:t>
      </w:r>
      <w:r w:rsidRPr="007F648F">
        <w:rPr>
          <w:rFonts w:ascii="Times New Roman" w:eastAsia="Times New Roman" w:hAnsi="Times New Roman" w:cs="Times New Roman"/>
          <w:bCs/>
          <w:sz w:val="24"/>
          <w:szCs w:val="24"/>
          <w:vertAlign w:val="superscript"/>
        </w:rPr>
        <w:t>6</w:t>
      </w:r>
      <w:r w:rsidRPr="007F648F">
        <w:rPr>
          <w:rFonts w:ascii="Times New Roman" w:eastAsia="Times New Roman" w:hAnsi="Times New Roman" w:cs="Times New Roman"/>
          <w:bCs/>
          <w:sz w:val="24"/>
          <w:szCs w:val="24"/>
        </w:rPr>
        <w:t>, Alonso Ramírez</w:t>
      </w:r>
      <w:r w:rsidRPr="007F648F">
        <w:rPr>
          <w:rFonts w:ascii="Times New Roman" w:eastAsia="Times New Roman" w:hAnsi="Times New Roman" w:cs="Times New Roman"/>
          <w:bCs/>
          <w:sz w:val="24"/>
          <w:szCs w:val="24"/>
          <w:vertAlign w:val="superscript"/>
        </w:rPr>
        <w:t>7</w:t>
      </w:r>
      <w:r w:rsidRPr="007F648F">
        <w:rPr>
          <w:rFonts w:ascii="Times New Roman" w:eastAsia="Times New Roman" w:hAnsi="Times New Roman" w:cs="Times New Roman"/>
          <w:bCs/>
          <w:sz w:val="24"/>
          <w:szCs w:val="24"/>
        </w:rPr>
        <w:t>, and Catherine Pringle</w:t>
      </w:r>
      <w:r w:rsidRPr="007F648F">
        <w:rPr>
          <w:rFonts w:ascii="Times New Roman" w:eastAsia="Times New Roman" w:hAnsi="Times New Roman" w:cs="Times New Roman"/>
          <w:bCs/>
          <w:sz w:val="24"/>
          <w:szCs w:val="24"/>
          <w:vertAlign w:val="superscript"/>
        </w:rPr>
        <w:t>1</w:t>
      </w:r>
    </w:p>
    <w:p w14:paraId="2D310781" w14:textId="4A10EAA7"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1</w:t>
      </w:r>
      <w:r w:rsidRPr="007F648F">
        <w:rPr>
          <w:rFonts w:ascii="Times New Roman" w:eastAsia="Times New Roman" w:hAnsi="Times New Roman" w:cs="Times New Roman"/>
          <w:bCs/>
          <w:sz w:val="24"/>
          <w:szCs w:val="24"/>
        </w:rPr>
        <w:t xml:space="preserve"> </w:t>
      </w:r>
      <w:proofErr w:type="spellStart"/>
      <w:r w:rsidRPr="007F648F">
        <w:rPr>
          <w:rFonts w:ascii="Times New Roman" w:eastAsia="Times New Roman" w:hAnsi="Times New Roman" w:cs="Times New Roman"/>
          <w:bCs/>
          <w:sz w:val="24"/>
          <w:szCs w:val="24"/>
        </w:rPr>
        <w:t>Odum</w:t>
      </w:r>
      <w:proofErr w:type="spellEnd"/>
      <w:r w:rsidRPr="007F648F">
        <w:rPr>
          <w:rFonts w:ascii="Times New Roman" w:eastAsia="Times New Roman" w:hAnsi="Times New Roman" w:cs="Times New Roman"/>
          <w:bCs/>
          <w:sz w:val="24"/>
          <w:szCs w:val="24"/>
        </w:rPr>
        <w:t xml:space="preserve"> School of Ecology, University of Georgia, Athens, GA, USA</w:t>
      </w:r>
    </w:p>
    <w:p w14:paraId="4CF99EE1" w14:textId="4199851A"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2</w:t>
      </w:r>
      <w:r w:rsidRPr="007F648F">
        <w:rPr>
          <w:rFonts w:ascii="Times New Roman" w:eastAsia="Times New Roman" w:hAnsi="Times New Roman" w:cs="Times New Roman"/>
          <w:bCs/>
          <w:sz w:val="24"/>
          <w:szCs w:val="24"/>
        </w:rPr>
        <w:t xml:space="preserve"> United States Geological Survey, Eastern Ecological Science Center, Athens, GA, USA</w:t>
      </w:r>
    </w:p>
    <w:p w14:paraId="7ED52A57" w14:textId="275E3341"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3</w:t>
      </w:r>
      <w:r w:rsidRPr="007F648F">
        <w:rPr>
          <w:rFonts w:ascii="Times New Roman" w:eastAsia="Times New Roman" w:hAnsi="Times New Roman" w:cs="Times New Roman"/>
          <w:bCs/>
          <w:sz w:val="24"/>
          <w:szCs w:val="24"/>
        </w:rPr>
        <w:t xml:space="preserve"> Rubenstein School of Environment and Natural Resources, University of Vermont, Burlington, VT, USA</w:t>
      </w:r>
    </w:p>
    <w:p w14:paraId="52C65386" w14:textId="173F01CC"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4</w:t>
      </w:r>
      <w:r w:rsidRPr="007F648F">
        <w:rPr>
          <w:rFonts w:ascii="Times New Roman" w:eastAsia="Times New Roman" w:hAnsi="Times New Roman" w:cs="Times New Roman"/>
          <w:bCs/>
          <w:sz w:val="24"/>
          <w:szCs w:val="24"/>
        </w:rPr>
        <w:t xml:space="preserve"> Department of Environmental Sciences, University of Puerto Rico, San Juan, PR, USA</w:t>
      </w:r>
    </w:p>
    <w:p w14:paraId="1D7F28B4" w14:textId="11124A12"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5</w:t>
      </w:r>
      <w:r w:rsidRPr="007F648F">
        <w:rPr>
          <w:rFonts w:ascii="Times New Roman" w:eastAsia="Times New Roman" w:hAnsi="Times New Roman" w:cs="Times New Roman"/>
          <w:bCs/>
          <w:sz w:val="24"/>
          <w:szCs w:val="24"/>
        </w:rPr>
        <w:t xml:space="preserve"> Department of Biological Sciences, Florida International University, Miami, Florida, USA</w:t>
      </w:r>
    </w:p>
    <w:p w14:paraId="32493FE2" w14:textId="564492FA"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6</w:t>
      </w:r>
      <w:r w:rsidRPr="007F648F">
        <w:rPr>
          <w:rFonts w:ascii="Times New Roman" w:eastAsia="Times New Roman" w:hAnsi="Times New Roman" w:cs="Times New Roman"/>
          <w:bCs/>
          <w:sz w:val="24"/>
          <w:szCs w:val="24"/>
        </w:rPr>
        <w:t xml:space="preserve"> Department of Earth and Environment, Florida International University, Miami, FL, USA</w:t>
      </w:r>
    </w:p>
    <w:p w14:paraId="3F24874F" w14:textId="4E7413E5"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vertAlign w:val="superscript"/>
        </w:rPr>
        <w:t>7</w:t>
      </w:r>
      <w:r w:rsidRPr="007F648F">
        <w:rPr>
          <w:rFonts w:ascii="Times New Roman" w:eastAsia="Times New Roman" w:hAnsi="Times New Roman" w:cs="Times New Roman"/>
          <w:bCs/>
          <w:sz w:val="24"/>
          <w:szCs w:val="24"/>
        </w:rPr>
        <w:t xml:space="preserve"> Department of Applied Ecology, North Carolina State University, Raleigh, NC, USA</w:t>
      </w:r>
    </w:p>
    <w:p w14:paraId="7767C31A" w14:textId="667644BD"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rPr>
        <w:t>Corresponding author email: maxkellyemail@gmail.com</w:t>
      </w:r>
    </w:p>
    <w:p w14:paraId="397A7719" w14:textId="1E906CDF" w:rsidR="004454A0" w:rsidRPr="007F648F" w:rsidRDefault="004454A0" w:rsidP="007F648F">
      <w:pPr>
        <w:spacing w:line="480" w:lineRule="auto"/>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rPr>
        <w:t>ORICD IDs: Max Kelly (0000-0002-7313-7046), Mary Freeman (0000-0001-7615-6923), Pablo E. Gutiérrez-Fonseca (0000-0003-0777-8889), Alonso Ramírez (0000-0001-9985-5719), Catherine Pringle (0000-0002-3522-7315)</w:t>
      </w:r>
    </w:p>
    <w:p w14:paraId="6DD65B2C" w14:textId="562E4197" w:rsidR="002D2891" w:rsidRPr="007F648F" w:rsidRDefault="002D2891" w:rsidP="007F648F">
      <w:pPr>
        <w:spacing w:line="480" w:lineRule="auto"/>
        <w:rPr>
          <w:rFonts w:ascii="Times New Roman" w:eastAsia="Times New Roman" w:hAnsi="Times New Roman" w:cs="Times New Roman"/>
          <w:b/>
          <w:sz w:val="24"/>
          <w:szCs w:val="24"/>
        </w:rPr>
      </w:pPr>
    </w:p>
    <w:p w14:paraId="47971DEA" w14:textId="77777777" w:rsidR="0023285A" w:rsidRPr="007F648F" w:rsidRDefault="0023285A" w:rsidP="007F648F">
      <w:pPr>
        <w:spacing w:line="480" w:lineRule="auto"/>
        <w:rPr>
          <w:rFonts w:ascii="Times New Roman" w:eastAsia="Times New Roman" w:hAnsi="Times New Roman" w:cs="Times New Roman"/>
          <w:b/>
          <w:sz w:val="24"/>
          <w:szCs w:val="24"/>
        </w:rPr>
      </w:pPr>
    </w:p>
    <w:p w14:paraId="791C6F45" w14:textId="77777777" w:rsidR="0023285A" w:rsidRPr="007F648F" w:rsidRDefault="004454A0" w:rsidP="007F648F">
      <w:pPr>
        <w:spacing w:line="480" w:lineRule="auto"/>
        <w:rPr>
          <w:rFonts w:ascii="Times New Roman" w:eastAsia="Times New Roman" w:hAnsi="Times New Roman" w:cs="Times New Roman"/>
          <w:b/>
          <w:sz w:val="24"/>
          <w:szCs w:val="24"/>
        </w:rPr>
      </w:pPr>
      <w:commentRangeStart w:id="3"/>
      <w:r w:rsidRPr="007F648F">
        <w:rPr>
          <w:rFonts w:ascii="Times New Roman" w:eastAsia="Times New Roman" w:hAnsi="Times New Roman" w:cs="Times New Roman"/>
          <w:b/>
          <w:sz w:val="24"/>
          <w:szCs w:val="24"/>
        </w:rPr>
        <w:lastRenderedPageBreak/>
        <w:t>Abstract</w:t>
      </w:r>
      <w:commentRangeEnd w:id="3"/>
      <w:r w:rsidR="00B209BD">
        <w:rPr>
          <w:rStyle w:val="CommentReference"/>
        </w:rPr>
        <w:commentReference w:id="3"/>
      </w:r>
      <w:r w:rsidRPr="007F648F">
        <w:rPr>
          <w:rFonts w:ascii="Times New Roman" w:eastAsia="Times New Roman" w:hAnsi="Times New Roman" w:cs="Times New Roman"/>
          <w:b/>
          <w:sz w:val="24"/>
          <w:szCs w:val="24"/>
        </w:rPr>
        <w:t>:</w:t>
      </w:r>
    </w:p>
    <w:p w14:paraId="63447F34" w14:textId="6E613FD2" w:rsidR="00EC72C1" w:rsidRPr="004275E6" w:rsidRDefault="0023285A" w:rsidP="007F648F">
      <w:pPr>
        <w:spacing w:line="480" w:lineRule="auto"/>
        <w:rPr>
          <w:rFonts w:ascii="Times New Roman" w:hAnsi="Times New Roman" w:cs="Times New Roman"/>
          <w:iCs/>
          <w:color w:val="000000"/>
          <w:sz w:val="24"/>
          <w:szCs w:val="24"/>
        </w:rPr>
      </w:pPr>
      <w:r w:rsidRPr="007F648F">
        <w:rPr>
          <w:rFonts w:ascii="Times New Roman" w:hAnsi="Times New Roman" w:cs="Times New Roman"/>
          <w:iCs/>
          <w:color w:val="000000"/>
          <w:sz w:val="24"/>
          <w:szCs w:val="24"/>
        </w:rPr>
        <w:t>Leaf litter decomposition is a key ecosystem process in headwater streams, influenced by physical fragmentation, microbial conditioning and feeding activity by stream biota. In tropical streams, feeding by freshwater shrimps can exert strong top-down control on leaf litter decomposition, however</w:t>
      </w:r>
      <w:r w:rsidR="006F492E" w:rsidRPr="007F648F">
        <w:rPr>
          <w:rFonts w:ascii="Times New Roman" w:hAnsi="Times New Roman" w:cs="Times New Roman"/>
          <w:iCs/>
          <w:color w:val="000000"/>
          <w:sz w:val="24"/>
          <w:szCs w:val="24"/>
        </w:rPr>
        <w:t>,</w:t>
      </w:r>
      <w:r w:rsidRPr="007F648F">
        <w:rPr>
          <w:rFonts w:ascii="Times New Roman" w:hAnsi="Times New Roman" w:cs="Times New Roman"/>
          <w:iCs/>
          <w:color w:val="000000"/>
          <w:sz w:val="24"/>
          <w:szCs w:val="24"/>
        </w:rPr>
        <w:t xml:space="preserve"> these effects appear variable across stream size and biotic composition. Less is known about differences in macroconsumer effects across smaller spatial scales or variation among years. We implemented three, 50-day macroconsumer exclusion experiments to measure shrimp effects on decomposition of leaf packs placed in two adjacent headwater streams. Our first experiment was in 2017, immediately prior to two Category 5 hurricanes. We then repeated the experiments in 2018 and 2019 to assess shrimp effects in the context of post-hurricane conditions that included reduced canopy cover and two- (</w:t>
      </w:r>
      <w:proofErr w:type="spellStart"/>
      <w:r w:rsidRPr="007F648F">
        <w:rPr>
          <w:rFonts w:ascii="Times New Roman" w:hAnsi="Times New Roman" w:cs="Times New Roman"/>
          <w:i/>
          <w:color w:val="000000"/>
          <w:sz w:val="24"/>
          <w:szCs w:val="24"/>
        </w:rPr>
        <w:t>Xiphocaris</w:t>
      </w:r>
      <w:proofErr w:type="spellEnd"/>
      <w:r w:rsidRPr="007F648F">
        <w:rPr>
          <w:rFonts w:ascii="Times New Roman" w:hAnsi="Times New Roman" w:cs="Times New Roman"/>
          <w:iCs/>
          <w:color w:val="000000"/>
          <w:sz w:val="24"/>
          <w:szCs w:val="24"/>
        </w:rPr>
        <w:t>) to three-times (</w:t>
      </w:r>
      <w:proofErr w:type="spellStart"/>
      <w:r w:rsidRPr="007F648F">
        <w:rPr>
          <w:rFonts w:ascii="Times New Roman" w:hAnsi="Times New Roman" w:cs="Times New Roman"/>
          <w:i/>
          <w:color w:val="000000"/>
          <w:sz w:val="24"/>
          <w:szCs w:val="24"/>
        </w:rPr>
        <w:t>Atya</w:t>
      </w:r>
      <w:proofErr w:type="spellEnd"/>
      <w:r w:rsidRPr="007F648F">
        <w:rPr>
          <w:rFonts w:ascii="Times New Roman" w:hAnsi="Times New Roman" w:cs="Times New Roman"/>
          <w:iCs/>
          <w:color w:val="000000"/>
          <w:sz w:val="24"/>
          <w:szCs w:val="24"/>
        </w:rPr>
        <w:t xml:space="preserve">) higher </w:t>
      </w:r>
      <w:r w:rsidR="00F17B2E">
        <w:rPr>
          <w:rFonts w:ascii="Times New Roman" w:hAnsi="Times New Roman" w:cs="Times New Roman"/>
          <w:iCs/>
          <w:color w:val="000000"/>
          <w:sz w:val="24"/>
          <w:szCs w:val="24"/>
        </w:rPr>
        <w:t xml:space="preserve">shrimp </w:t>
      </w:r>
      <w:r w:rsidRPr="007F648F">
        <w:rPr>
          <w:rFonts w:ascii="Times New Roman" w:hAnsi="Times New Roman" w:cs="Times New Roman"/>
          <w:iCs/>
          <w:color w:val="000000"/>
          <w:sz w:val="24"/>
          <w:szCs w:val="24"/>
        </w:rPr>
        <w:t>counts. Data aggregated across all three experiments showed 36% faster decomposition when shrimp had access to leaf packs, but only in the larger of our two study streams. Decomposition with shrimp present was also faster in the larger compared with the smaller stream (0.0170 day</w:t>
      </w:r>
      <w:r w:rsidRPr="007F648F">
        <w:rPr>
          <w:rFonts w:ascii="Times New Roman" w:hAnsi="Times New Roman" w:cs="Times New Roman"/>
          <w:iCs/>
          <w:color w:val="000000"/>
          <w:sz w:val="24"/>
          <w:szCs w:val="24"/>
          <w:vertAlign w:val="superscript"/>
        </w:rPr>
        <w:t>-1</w:t>
      </w:r>
      <w:r w:rsidRPr="007F648F">
        <w:rPr>
          <w:rFonts w:ascii="Times New Roman" w:hAnsi="Times New Roman" w:cs="Times New Roman"/>
          <w:iCs/>
          <w:color w:val="000000"/>
          <w:sz w:val="24"/>
          <w:szCs w:val="24"/>
        </w:rPr>
        <w:t xml:space="preserve"> and -0.0137 day</w:t>
      </w:r>
      <w:r w:rsidRPr="007F648F">
        <w:rPr>
          <w:rFonts w:ascii="Times New Roman" w:hAnsi="Times New Roman" w:cs="Times New Roman"/>
          <w:iCs/>
          <w:color w:val="000000"/>
          <w:sz w:val="24"/>
          <w:szCs w:val="24"/>
          <w:vertAlign w:val="superscript"/>
        </w:rPr>
        <w:t>-1</w:t>
      </w:r>
      <w:r w:rsidRPr="007F648F">
        <w:rPr>
          <w:rFonts w:ascii="Times New Roman" w:hAnsi="Times New Roman" w:cs="Times New Roman"/>
          <w:iCs/>
          <w:color w:val="000000"/>
          <w:sz w:val="24"/>
          <w:szCs w:val="24"/>
        </w:rPr>
        <w:t>, respectively); rates were similar (-0.0125, -0.013 day</w:t>
      </w:r>
      <w:r w:rsidRPr="007F648F">
        <w:rPr>
          <w:rFonts w:ascii="Times New Roman" w:hAnsi="Times New Roman" w:cs="Times New Roman"/>
          <w:iCs/>
          <w:color w:val="000000"/>
          <w:sz w:val="24"/>
          <w:szCs w:val="24"/>
          <w:vertAlign w:val="superscript"/>
        </w:rPr>
        <w:t>-1</w:t>
      </w:r>
      <w:r w:rsidRPr="007F648F">
        <w:rPr>
          <w:rFonts w:ascii="Times New Roman" w:hAnsi="Times New Roman" w:cs="Times New Roman"/>
          <w:iCs/>
          <w:color w:val="000000"/>
          <w:sz w:val="24"/>
          <w:szCs w:val="24"/>
        </w:rPr>
        <w:t xml:space="preserve">) between the streams when shrimp were excluded. </w:t>
      </w:r>
      <w:r w:rsidR="000E178C">
        <w:rPr>
          <w:rFonts w:ascii="Times New Roman" w:hAnsi="Times New Roman" w:cs="Times New Roman"/>
          <w:iCs/>
          <w:color w:val="000000"/>
          <w:sz w:val="24"/>
          <w:szCs w:val="24"/>
        </w:rPr>
        <w:t>There was stronger evidence of shrimp effects (in the larger stream) post-hurricanes compared with the first, pre-hurricane experiments, however, decomposition rates were not elevated.</w:t>
      </w:r>
      <w:r w:rsidR="004275E6">
        <w:rPr>
          <w:rFonts w:ascii="Times New Roman" w:hAnsi="Times New Roman" w:cs="Times New Roman"/>
          <w:iCs/>
          <w:color w:val="000000"/>
          <w:sz w:val="24"/>
          <w:szCs w:val="24"/>
        </w:rPr>
        <w:t xml:space="preserve"> </w:t>
      </w:r>
      <w:r w:rsidRPr="007F648F">
        <w:rPr>
          <w:rFonts w:ascii="Times New Roman" w:hAnsi="Times New Roman" w:cs="Times New Roman"/>
          <w:iCs/>
          <w:color w:val="000000"/>
          <w:sz w:val="24"/>
          <w:szCs w:val="24"/>
        </w:rPr>
        <w:t xml:space="preserve">Decomposition rates did increase in relation to daytime visual counts of shrimp made during the third experiment. Additionally, shrimp counts made visually and with baited traps increased in relation to pool volume. We infer that greater pool volume in the larger of our two streams facilitated higher shrimp densities and stronger shrimp effects on decomposition. However, increased shrimp abundances following the hurricanes did not result in faster decomposition, potentially because shrimp diets shifted toward </w:t>
      </w:r>
      <w:r w:rsidRPr="007F648F">
        <w:rPr>
          <w:rFonts w:ascii="Times New Roman" w:hAnsi="Times New Roman" w:cs="Times New Roman"/>
          <w:iCs/>
          <w:color w:val="000000"/>
          <w:sz w:val="24"/>
          <w:szCs w:val="24"/>
        </w:rPr>
        <w:lastRenderedPageBreak/>
        <w:t>algae post-hurricanes when canopies were more open. We conclude that shrimp effects on leaf litter breakdown may vary between adjacent streams that differ in habitat conditions, but that increasing local shrimp abundances may fail to accelerate decomposition.</w:t>
      </w:r>
    </w:p>
    <w:p w14:paraId="57C9428F" w14:textId="4CBCC181" w:rsidR="004454A0" w:rsidRPr="004558D2" w:rsidRDefault="004454A0" w:rsidP="007F648F">
      <w:pPr>
        <w:spacing w:line="480" w:lineRule="auto"/>
        <w:rPr>
          <w:rFonts w:ascii="Times New Roman" w:eastAsia="Times New Roman" w:hAnsi="Times New Roman" w:cs="Times New Roman"/>
          <w:bCs/>
          <w:sz w:val="24"/>
          <w:szCs w:val="24"/>
        </w:rPr>
      </w:pPr>
      <w:r w:rsidRPr="004558D2">
        <w:rPr>
          <w:rFonts w:ascii="Times New Roman" w:eastAsia="Times New Roman" w:hAnsi="Times New Roman" w:cs="Times New Roman"/>
          <w:bCs/>
          <w:sz w:val="24"/>
          <w:szCs w:val="24"/>
        </w:rPr>
        <w:t>Keywords:</w:t>
      </w:r>
      <w:r w:rsidRPr="004558D2">
        <w:rPr>
          <w:rFonts w:ascii="Times New Roman" w:hAnsi="Times New Roman" w:cs="Times New Roman"/>
          <w:sz w:val="24"/>
          <w:szCs w:val="24"/>
        </w:rPr>
        <w:t xml:space="preserve"> </w:t>
      </w:r>
      <w:r w:rsidRPr="004558D2">
        <w:rPr>
          <w:rFonts w:ascii="Times New Roman" w:eastAsia="Times New Roman" w:hAnsi="Times New Roman" w:cs="Times New Roman"/>
          <w:bCs/>
          <w:sz w:val="24"/>
          <w:szCs w:val="24"/>
        </w:rPr>
        <w:t>leaf decomposition, headwater streams, hurricane, macroconsumers, Puerto Rico,</w:t>
      </w:r>
    </w:p>
    <w:p w14:paraId="1E08354F" w14:textId="37CC909F" w:rsidR="004454A0" w:rsidRPr="004558D2" w:rsidRDefault="004454A0" w:rsidP="007F648F">
      <w:pPr>
        <w:spacing w:line="480" w:lineRule="auto"/>
        <w:rPr>
          <w:rFonts w:ascii="Times New Roman" w:eastAsia="Times New Roman" w:hAnsi="Times New Roman" w:cs="Times New Roman"/>
          <w:bCs/>
          <w:sz w:val="24"/>
          <w:szCs w:val="24"/>
        </w:rPr>
      </w:pPr>
      <w:r w:rsidRPr="004558D2">
        <w:rPr>
          <w:rFonts w:ascii="Times New Roman" w:eastAsia="Times New Roman" w:hAnsi="Times New Roman" w:cs="Times New Roman"/>
          <w:bCs/>
          <w:sz w:val="24"/>
          <w:szCs w:val="24"/>
        </w:rPr>
        <w:t>top-down effects</w:t>
      </w:r>
    </w:p>
    <w:p w14:paraId="3DD4F908" w14:textId="657D66B0" w:rsidR="004454A0" w:rsidRPr="007F648F" w:rsidRDefault="004454A0" w:rsidP="007F648F">
      <w:pPr>
        <w:spacing w:line="480" w:lineRule="auto"/>
        <w:rPr>
          <w:rFonts w:ascii="Times New Roman" w:eastAsia="Times New Roman" w:hAnsi="Times New Roman" w:cs="Times New Roman"/>
          <w:bCs/>
          <w:sz w:val="24"/>
          <w:szCs w:val="24"/>
        </w:rPr>
      </w:pPr>
    </w:p>
    <w:p w14:paraId="16D95C3C" w14:textId="0F9E1D31" w:rsidR="004454A0" w:rsidRPr="007F648F" w:rsidRDefault="004454A0" w:rsidP="007F648F">
      <w:pPr>
        <w:spacing w:line="480" w:lineRule="auto"/>
        <w:rPr>
          <w:rFonts w:ascii="Times New Roman" w:eastAsia="Times New Roman" w:hAnsi="Times New Roman" w:cs="Times New Roman"/>
          <w:bCs/>
          <w:sz w:val="24"/>
          <w:szCs w:val="24"/>
        </w:rPr>
      </w:pPr>
    </w:p>
    <w:p w14:paraId="3FD29404" w14:textId="30B77456" w:rsidR="004454A0" w:rsidRPr="007F648F" w:rsidRDefault="004454A0" w:rsidP="007F648F">
      <w:pPr>
        <w:spacing w:line="480" w:lineRule="auto"/>
        <w:rPr>
          <w:rFonts w:ascii="Times New Roman" w:eastAsia="Times New Roman" w:hAnsi="Times New Roman" w:cs="Times New Roman"/>
          <w:bCs/>
          <w:sz w:val="24"/>
          <w:szCs w:val="24"/>
        </w:rPr>
      </w:pPr>
    </w:p>
    <w:p w14:paraId="08F6E37C" w14:textId="3317FD42" w:rsidR="004454A0" w:rsidRPr="007F648F" w:rsidRDefault="004454A0" w:rsidP="007F648F">
      <w:pPr>
        <w:spacing w:line="480" w:lineRule="auto"/>
        <w:rPr>
          <w:rFonts w:ascii="Times New Roman" w:eastAsia="Times New Roman" w:hAnsi="Times New Roman" w:cs="Times New Roman"/>
          <w:bCs/>
          <w:sz w:val="24"/>
          <w:szCs w:val="24"/>
        </w:rPr>
      </w:pPr>
    </w:p>
    <w:p w14:paraId="3A5B8AF1" w14:textId="52DBF233" w:rsidR="004454A0" w:rsidRPr="007F648F" w:rsidRDefault="004454A0" w:rsidP="007F648F">
      <w:pPr>
        <w:spacing w:line="480" w:lineRule="auto"/>
        <w:rPr>
          <w:rFonts w:ascii="Times New Roman" w:eastAsia="Times New Roman" w:hAnsi="Times New Roman" w:cs="Times New Roman"/>
          <w:bCs/>
          <w:sz w:val="24"/>
          <w:szCs w:val="24"/>
        </w:rPr>
      </w:pPr>
    </w:p>
    <w:p w14:paraId="5AE77720" w14:textId="6E2E6B95" w:rsidR="004454A0" w:rsidRPr="007F648F" w:rsidRDefault="004454A0" w:rsidP="007F648F">
      <w:pPr>
        <w:spacing w:line="480" w:lineRule="auto"/>
        <w:rPr>
          <w:rFonts w:ascii="Times New Roman" w:eastAsia="Times New Roman" w:hAnsi="Times New Roman" w:cs="Times New Roman"/>
          <w:bCs/>
          <w:sz w:val="24"/>
          <w:szCs w:val="24"/>
        </w:rPr>
      </w:pPr>
    </w:p>
    <w:p w14:paraId="05E230A3" w14:textId="2413B0C9" w:rsidR="004454A0" w:rsidRPr="007F648F" w:rsidRDefault="004454A0" w:rsidP="007F648F">
      <w:pPr>
        <w:spacing w:line="480" w:lineRule="auto"/>
        <w:rPr>
          <w:rFonts w:ascii="Times New Roman" w:eastAsia="Times New Roman" w:hAnsi="Times New Roman" w:cs="Times New Roman"/>
          <w:bCs/>
          <w:sz w:val="24"/>
          <w:szCs w:val="24"/>
        </w:rPr>
      </w:pPr>
    </w:p>
    <w:p w14:paraId="2271DE4C" w14:textId="544034D0" w:rsidR="004454A0" w:rsidRPr="007F648F" w:rsidRDefault="004454A0" w:rsidP="007F648F">
      <w:pPr>
        <w:spacing w:line="480" w:lineRule="auto"/>
        <w:rPr>
          <w:rFonts w:ascii="Times New Roman" w:eastAsia="Times New Roman" w:hAnsi="Times New Roman" w:cs="Times New Roman"/>
          <w:bCs/>
          <w:sz w:val="24"/>
          <w:szCs w:val="24"/>
        </w:rPr>
      </w:pPr>
    </w:p>
    <w:p w14:paraId="3E36FB16" w14:textId="4CE53F7E" w:rsidR="004454A0" w:rsidRPr="007F648F" w:rsidRDefault="004454A0" w:rsidP="007F648F">
      <w:pPr>
        <w:spacing w:line="480" w:lineRule="auto"/>
        <w:rPr>
          <w:rFonts w:ascii="Times New Roman" w:eastAsia="Times New Roman" w:hAnsi="Times New Roman" w:cs="Times New Roman"/>
          <w:bCs/>
          <w:sz w:val="24"/>
          <w:szCs w:val="24"/>
        </w:rPr>
      </w:pPr>
    </w:p>
    <w:p w14:paraId="11C19A58" w14:textId="2E4E6F32" w:rsidR="004454A0" w:rsidRPr="007F648F" w:rsidRDefault="004454A0" w:rsidP="007F648F">
      <w:pPr>
        <w:spacing w:line="480" w:lineRule="auto"/>
        <w:rPr>
          <w:rFonts w:ascii="Times New Roman" w:eastAsia="Times New Roman" w:hAnsi="Times New Roman" w:cs="Times New Roman"/>
          <w:bCs/>
          <w:sz w:val="24"/>
          <w:szCs w:val="24"/>
        </w:rPr>
      </w:pPr>
    </w:p>
    <w:p w14:paraId="120C980D" w14:textId="19989001" w:rsidR="004454A0" w:rsidRDefault="004454A0" w:rsidP="007F648F">
      <w:pPr>
        <w:spacing w:line="480" w:lineRule="auto"/>
        <w:rPr>
          <w:rFonts w:ascii="Times New Roman" w:eastAsia="Times New Roman" w:hAnsi="Times New Roman" w:cs="Times New Roman"/>
          <w:bCs/>
          <w:sz w:val="24"/>
          <w:szCs w:val="24"/>
        </w:rPr>
      </w:pPr>
    </w:p>
    <w:p w14:paraId="0CD93635" w14:textId="6CF48CB6" w:rsidR="003312CA" w:rsidRDefault="003312CA" w:rsidP="007F648F">
      <w:pPr>
        <w:spacing w:line="480" w:lineRule="auto"/>
        <w:rPr>
          <w:rFonts w:ascii="Times New Roman" w:eastAsia="Times New Roman" w:hAnsi="Times New Roman" w:cs="Times New Roman"/>
          <w:bCs/>
          <w:sz w:val="24"/>
          <w:szCs w:val="24"/>
        </w:rPr>
      </w:pPr>
    </w:p>
    <w:p w14:paraId="7CC70445" w14:textId="5DE018AD" w:rsidR="003312CA" w:rsidRDefault="003312CA" w:rsidP="007F648F">
      <w:pPr>
        <w:spacing w:line="480" w:lineRule="auto"/>
        <w:rPr>
          <w:rFonts w:ascii="Times New Roman" w:eastAsia="Times New Roman" w:hAnsi="Times New Roman" w:cs="Times New Roman"/>
          <w:bCs/>
          <w:sz w:val="24"/>
          <w:szCs w:val="24"/>
        </w:rPr>
      </w:pPr>
    </w:p>
    <w:p w14:paraId="791F9D2E" w14:textId="77777777" w:rsidR="003312CA" w:rsidRPr="007F648F" w:rsidRDefault="003312CA" w:rsidP="007F648F">
      <w:pPr>
        <w:spacing w:line="480" w:lineRule="auto"/>
        <w:rPr>
          <w:rFonts w:ascii="Times New Roman" w:eastAsia="Times New Roman" w:hAnsi="Times New Roman" w:cs="Times New Roman"/>
          <w:bCs/>
          <w:sz w:val="24"/>
          <w:szCs w:val="24"/>
        </w:rPr>
      </w:pPr>
    </w:p>
    <w:p w14:paraId="1711D8C6" w14:textId="1C66A920" w:rsidR="00B51170" w:rsidRPr="007F648F" w:rsidRDefault="00B51170" w:rsidP="007F648F">
      <w:pPr>
        <w:spacing w:line="480" w:lineRule="auto"/>
        <w:rPr>
          <w:rFonts w:ascii="Times New Roman" w:eastAsia="Times New Roman" w:hAnsi="Times New Roman" w:cs="Times New Roman"/>
          <w:b/>
          <w:sz w:val="24"/>
          <w:szCs w:val="24"/>
        </w:rPr>
      </w:pPr>
      <w:r w:rsidRPr="007F648F">
        <w:rPr>
          <w:rFonts w:ascii="Times New Roman" w:eastAsia="Times New Roman" w:hAnsi="Times New Roman" w:cs="Times New Roman"/>
          <w:b/>
          <w:sz w:val="24"/>
          <w:szCs w:val="24"/>
        </w:rPr>
        <w:lastRenderedPageBreak/>
        <w:t xml:space="preserve">Introduction: </w:t>
      </w:r>
    </w:p>
    <w:p w14:paraId="06F62160" w14:textId="711CD3FA" w:rsidR="006A79A2" w:rsidRPr="007F648F" w:rsidRDefault="004C6531" w:rsidP="00485D6C">
      <w:pPr>
        <w:spacing w:line="480" w:lineRule="auto"/>
        <w:ind w:firstLine="360"/>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rPr>
        <w:t>D</w:t>
      </w:r>
      <w:r w:rsidR="00B41876" w:rsidRPr="007F648F">
        <w:rPr>
          <w:rFonts w:ascii="Times New Roman" w:eastAsia="Times New Roman" w:hAnsi="Times New Roman" w:cs="Times New Roman"/>
          <w:bCs/>
          <w:sz w:val="24"/>
          <w:szCs w:val="24"/>
        </w:rPr>
        <w:t xml:space="preserve">ecomposition </w:t>
      </w:r>
      <w:r w:rsidRPr="007F648F">
        <w:rPr>
          <w:rFonts w:ascii="Times New Roman" w:eastAsia="Times New Roman" w:hAnsi="Times New Roman" w:cs="Times New Roman"/>
          <w:bCs/>
          <w:sz w:val="24"/>
          <w:szCs w:val="24"/>
        </w:rPr>
        <w:t xml:space="preserve">of allochthonous leaf material (i.e., leaf litter) </w:t>
      </w:r>
      <w:r w:rsidR="00B41876" w:rsidRPr="007F648F">
        <w:rPr>
          <w:rFonts w:ascii="Times New Roman" w:eastAsia="Times New Roman" w:hAnsi="Times New Roman" w:cs="Times New Roman"/>
          <w:bCs/>
          <w:sz w:val="24"/>
          <w:szCs w:val="24"/>
        </w:rPr>
        <w:t>is a well-studied</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{"citationID":"dE7WUV1z","properties":{"formattedCitation":"(Tank et al. 2010)","plainCitation":"(Tank et al. 2010)","noteIndex":0},"citationItems":[{"id":378,"uris":["http://zotero.org/users/local/8vupCliM/items/CM5UQAW6"],"itemData":{"id":378,"type":"article-journal","abstract":"The role of allochthonous organic matter in lotic ecosystems has been an important research topic among aquatic ecologists since the seminal work by Lindeman was published in 1942. Since 1986, studies on organic matter budgets, ecosystem metabolism, and decomposition published in J-NABS have made significant contributions to the overall understanding of organic matter dynamics in streams. In this review, we summarize the utility of organic matter budgets, cover the major advances in research on ecosystem metabolism, and describe the intrinsic and extrinsic factors influencing organic matter decomposition. We also discuss future directions and current applications of research and highlight the need for additional studies on the role of land use and climate change, as well as continued use of organic matter processing as a functional metric in biomonitoring studies. We emphasize the need for continued data synthesis into comprehensive organic matter budgets. Such comparative studies can elucidate important drivers of organic matter dynamics and can assist in the understanding of large continental/ global changes that might be occurring now and in the near future. In general, continued emphasis on synthesizing information into a larger framework for streams and rivers will improve our overall understanding of the importance of organic matter in lotic ecosystems.","container-title":"Journal of the North American Benthological Society","DOI":"10.1899/08-170.1","ISSN":"0887-3593, 1937-237X","issue":"1","journalAbbreviation":"Journal of the North American Benthological Society","language":"en","page":"118-146","source":"DOI.org (Crossref)","title":"A review of allochthonous organic matter dynamics and metabolism in streams","volume":"29","author":[{"family":"Tank","given":"Jennifer L."},{"family":"Rosi-Marshall","given":"Emma J."},{"family":"Griffiths","given":"Natalie A."},{"family":"Entrekin","given":"Sally A."},{"family":"Stephen","given":"Mia L."}],"issued":{"date-parts":[["2010",3]]}}}],"schema":"https://github.com/citation-style-language/schema/raw/master/csl-citation.json"}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(Tank et al. 2010)</w:t>
      </w:r>
      <w:r w:rsidR="00164B1C" w:rsidRPr="007F648F">
        <w:rPr>
          <w:rFonts w:ascii="Times New Roman" w:eastAsia="Times New Roman" w:hAnsi="Times New Roman" w:cs="Times New Roman"/>
          <w:bCs/>
          <w:sz w:val="24"/>
          <w:szCs w:val="24"/>
        </w:rPr>
        <w:fldChar w:fldCharType="end"/>
      </w:r>
      <w:r w:rsidR="00164B1C" w:rsidRPr="007F648F">
        <w:rPr>
          <w:rFonts w:ascii="Times New Roman" w:eastAsia="Times New Roman" w:hAnsi="Times New Roman" w:cs="Times New Roman"/>
          <w:bCs/>
          <w:sz w:val="24"/>
          <w:szCs w:val="24"/>
        </w:rPr>
        <w:t xml:space="preserve"> </w:t>
      </w:r>
      <w:r w:rsidR="00B41876" w:rsidRPr="007F648F">
        <w:rPr>
          <w:rFonts w:ascii="Times New Roman" w:eastAsia="Times New Roman" w:hAnsi="Times New Roman" w:cs="Times New Roman"/>
          <w:bCs/>
          <w:sz w:val="24"/>
          <w:szCs w:val="24"/>
        </w:rPr>
        <w:t>ecosystem-level process</w:t>
      </w:r>
      <w:r w:rsidRPr="007F648F">
        <w:rPr>
          <w:rFonts w:ascii="Times New Roman" w:eastAsia="Times New Roman" w:hAnsi="Times New Roman" w:cs="Times New Roman"/>
          <w:bCs/>
          <w:sz w:val="24"/>
          <w:szCs w:val="24"/>
        </w:rPr>
        <w:t xml:space="preserve"> in streams</w:t>
      </w:r>
      <w:r w:rsidR="00B41876" w:rsidRPr="007F648F">
        <w:rPr>
          <w:rFonts w:ascii="Times New Roman" w:eastAsia="Times New Roman" w:hAnsi="Times New Roman" w:cs="Times New Roman"/>
          <w:bCs/>
          <w:sz w:val="24"/>
          <w:szCs w:val="24"/>
        </w:rPr>
        <w:t xml:space="preserve">, where physical fragmentation by flow, microbial conditioning, and direct ingestion by biota all contribute to the mass loss of leaves </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{"citationID":"OR2nfav8","properties":{"formattedCitation":"(Gessner et al. 1999)","plainCitation":"(Gessner et al. 1999)","noteIndex":0},"citationItems":[{"id":696,"uris":["http://zotero.org/users/local/8vupCliM/items/CK5ZR6CI"],"itemData":{"id":696,"type":"article-journal","container-title":"Oikos","DOI":"10.2307/3546505","ISSN":"00301299","issue":"2","journalAbbreviation":"Oikos","language":"en","page":"377","source":"DOI.org (Crossref)","title":"A Perspective on Leaf Litter Breakdown in Streams","volume":"85","author":[{"family":"Gessner","given":"Mark O."},{"family":"Chauvet","given":"Eric"},{"family":"Dobson","given":"Mike"}],"issued":{"date-parts":[["1999",5]]}}}],"schema":"https://github.com/citation-style-language/schema/raw/master/csl-citation.json"}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(Gessner et al. 1999)</w:t>
      </w:r>
      <w:r w:rsidR="00164B1C" w:rsidRPr="007F648F">
        <w:rPr>
          <w:rFonts w:ascii="Times New Roman" w:eastAsia="Times New Roman" w:hAnsi="Times New Roman" w:cs="Times New Roman"/>
          <w:bCs/>
          <w:sz w:val="24"/>
          <w:szCs w:val="24"/>
        </w:rPr>
        <w:fldChar w:fldCharType="end"/>
      </w:r>
      <w:r w:rsidR="00164B1C" w:rsidRPr="007F648F">
        <w:rPr>
          <w:rFonts w:ascii="Times New Roman" w:eastAsia="Times New Roman" w:hAnsi="Times New Roman" w:cs="Times New Roman"/>
          <w:bCs/>
          <w:sz w:val="24"/>
          <w:szCs w:val="24"/>
        </w:rPr>
        <w:t xml:space="preserve">. </w:t>
      </w:r>
      <w:r w:rsidRPr="007F648F">
        <w:rPr>
          <w:rFonts w:ascii="Times New Roman" w:eastAsia="Times New Roman" w:hAnsi="Times New Roman" w:cs="Times New Roman"/>
          <w:bCs/>
          <w:sz w:val="24"/>
          <w:szCs w:val="24"/>
        </w:rPr>
        <w:t xml:space="preserve">Leaf litter is an important energy source for stream consumers </w:t>
      </w:r>
      <w:r w:rsidR="00164B1C" w:rsidRPr="007F648F">
        <w:rPr>
          <w:rFonts w:ascii="Times New Roman" w:eastAsia="Times New Roman" w:hAnsi="Times New Roman" w:cs="Times New Roman"/>
          <w:bCs/>
          <w:sz w:val="24"/>
          <w:szCs w:val="24"/>
        </w:rPr>
        <w:fldChar w:fldCharType="begin"/>
      </w:r>
      <w:r w:rsidR="006610A0">
        <w:rPr>
          <w:rFonts w:ascii="Times New Roman" w:eastAsia="Times New Roman" w:hAnsi="Times New Roman" w:cs="Times New Roman"/>
          <w:bCs/>
          <w:sz w:val="24"/>
          <w:szCs w:val="24"/>
        </w:rPr>
        <w:instrText xml:space="preserve"> ADDIN ZOTERO_ITEM CSL_CITATION {"citationID":"0pudb3Og","properties":{"formattedCitation":"(Wallace et al. 1997 p. 1, Benfield et al. 2017)","plainCitation":"(Wallace et al. 1997 p. 1, Benfield et al. 2017)","dontUpdate":true,"noteIndex":0},"citationItems":[{"id":533,"uris":["http://zotero.org/users/local/8vupCliM/items/R7H63AU6"],"itemData":{"id":533,"type":"article-journal","container-title":"Science","DOI":"10.1126/science.277.5322.102","ISSN":"0036-8075, 1095-9203","issue":"5322","journalAbbreviation":"Science","language":"en","page":"102-104","source":"DOI.org (Crossref)","title":"Multiple Trophic Levels of a Forest Stream Linked to Terrestrial Litter Inputs","volume":"277","author":[{"family":"Wallace","given":"J. B."},{"family":"Eggert","given":"S. L."},{"family":"Meyer","given":"J. L."},{"family":"Webster","given":"J. R."}],"issued":{"date-parts":[["1997",7,4]]}},"locator":"1"},{"id":543,"uris":["http://zotero.org/users/local/8vupCliM/items/HWQ83MYT"],"itemData":{"id":543,"type":"chapter","container-title":"Methods in Stream Ecology","ISBN":"978-0-12-813047-6","language":"en","note":"DOI: 10.1016/B978-0-12-813047-6.00005-X","page":"71-82","publisher":"Elsevier","source":"DOI.org (Crossref)","title":"Leaf-Litter Breakdown","URL":"https://linkinghub.elsevier.com/retrieve/pii/B978012813047600005X","author":[{"family":"Benfield","given":"E.F."},{"family":"Fritz","given":"Ken M."},{"family":"Tiegs","given":"Scott D."}],"accessed":{"date-parts":[["2021",4,22]]},"issued":{"date-parts":[["2017"]]}}}],"schema":"https://github.com/citation-style-language/schema/raw/master/csl-citation.json"}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(Vannote et al. 1980, Wallace et al. 1997, Benfield et al. 2017)</w:t>
      </w:r>
      <w:r w:rsidR="00164B1C" w:rsidRPr="007F648F">
        <w:rPr>
          <w:rFonts w:ascii="Times New Roman" w:eastAsia="Times New Roman" w:hAnsi="Times New Roman" w:cs="Times New Roman"/>
          <w:bCs/>
          <w:sz w:val="24"/>
          <w:szCs w:val="24"/>
        </w:rPr>
        <w:fldChar w:fldCharType="end"/>
      </w:r>
      <w:r w:rsidR="00164B1C" w:rsidRPr="007F648F">
        <w:rPr>
          <w:rFonts w:ascii="Times New Roman" w:eastAsia="Times New Roman" w:hAnsi="Times New Roman" w:cs="Times New Roman"/>
          <w:bCs/>
          <w:sz w:val="24"/>
          <w:szCs w:val="24"/>
        </w:rPr>
        <w:t xml:space="preserve">, </w:t>
      </w:r>
      <w:r w:rsidR="006A79A2" w:rsidRPr="007F648F">
        <w:rPr>
          <w:rFonts w:ascii="Times New Roman" w:eastAsia="Times New Roman" w:hAnsi="Times New Roman" w:cs="Times New Roman"/>
          <w:bCs/>
          <w:sz w:val="24"/>
          <w:szCs w:val="24"/>
        </w:rPr>
        <w:t xml:space="preserve">and </w:t>
      </w:r>
      <w:r w:rsidRPr="007F648F">
        <w:rPr>
          <w:rFonts w:ascii="Times New Roman" w:eastAsia="Times New Roman" w:hAnsi="Times New Roman" w:cs="Times New Roman"/>
          <w:bCs/>
          <w:sz w:val="24"/>
          <w:szCs w:val="24"/>
        </w:rPr>
        <w:t>the relative effect</w:t>
      </w:r>
      <w:r w:rsidR="006E3380" w:rsidRPr="007F648F">
        <w:rPr>
          <w:rFonts w:ascii="Times New Roman" w:eastAsia="Times New Roman" w:hAnsi="Times New Roman" w:cs="Times New Roman"/>
          <w:bCs/>
          <w:sz w:val="24"/>
          <w:szCs w:val="24"/>
        </w:rPr>
        <w:t>s</w:t>
      </w:r>
      <w:r w:rsidRPr="007F648F">
        <w:rPr>
          <w:rFonts w:ascii="Times New Roman" w:eastAsia="Times New Roman" w:hAnsi="Times New Roman" w:cs="Times New Roman"/>
          <w:bCs/>
          <w:sz w:val="24"/>
          <w:szCs w:val="24"/>
        </w:rPr>
        <w:t xml:space="preserve"> of consumers on leaf breakdown </w:t>
      </w:r>
      <w:r w:rsidR="006E3380" w:rsidRPr="007F648F">
        <w:rPr>
          <w:rFonts w:ascii="Times New Roman" w:eastAsia="Times New Roman" w:hAnsi="Times New Roman" w:cs="Times New Roman"/>
          <w:bCs/>
          <w:sz w:val="24"/>
          <w:szCs w:val="24"/>
        </w:rPr>
        <w:t>are</w:t>
      </w:r>
      <w:r w:rsidRPr="007F648F">
        <w:rPr>
          <w:rFonts w:ascii="Times New Roman" w:eastAsia="Times New Roman" w:hAnsi="Times New Roman" w:cs="Times New Roman"/>
          <w:bCs/>
          <w:sz w:val="24"/>
          <w:szCs w:val="24"/>
        </w:rPr>
        <w:t xml:space="preserve"> likely to vary depending in part on consumer abundances. </w:t>
      </w:r>
    </w:p>
    <w:p w14:paraId="0912DA14" w14:textId="26F34E12" w:rsidR="00B41876" w:rsidRPr="007F648F" w:rsidRDefault="00DB6AE3" w:rsidP="00485D6C">
      <w:pPr>
        <w:spacing w:line="480" w:lineRule="auto"/>
        <w:ind w:firstLine="360"/>
        <w:rPr>
          <w:rFonts w:ascii="Times New Roman" w:eastAsia="Times New Roman" w:hAnsi="Times New Roman" w:cs="Times New Roman"/>
          <w:bCs/>
          <w:sz w:val="24"/>
          <w:szCs w:val="24"/>
        </w:rPr>
      </w:pPr>
      <w:r w:rsidRPr="007F648F">
        <w:rPr>
          <w:rFonts w:ascii="Times New Roman" w:eastAsia="Times New Roman" w:hAnsi="Times New Roman" w:cs="Times New Roman"/>
          <w:bCs/>
          <w:sz w:val="24"/>
          <w:szCs w:val="24"/>
        </w:rPr>
        <w:t xml:space="preserve">Large bodied macroconsumers </w:t>
      </w:r>
      <w:r w:rsidR="006A79A2" w:rsidRPr="007F648F">
        <w:rPr>
          <w:rFonts w:ascii="Times New Roman" w:eastAsia="Times New Roman" w:hAnsi="Times New Roman" w:cs="Times New Roman"/>
          <w:bCs/>
          <w:sz w:val="24"/>
          <w:szCs w:val="24"/>
        </w:rPr>
        <w:t xml:space="preserve">can have variable effects on leaf litter breakdown </w:t>
      </w:r>
      <w:r w:rsidR="00C01014" w:rsidRPr="007F648F">
        <w:rPr>
          <w:rFonts w:ascii="Times New Roman" w:eastAsia="Times New Roman" w:hAnsi="Times New Roman" w:cs="Times New Roman"/>
          <w:bCs/>
          <w:sz w:val="24"/>
          <w:szCs w:val="24"/>
        </w:rPr>
        <w:t xml:space="preserve">according to a recent meta-analysis from 17 sites across a latitudinal gradient </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{"citationID":"VmtQYszv","properties":{"formattedCitation":"(Mancinelli et al. 2013)","plainCitation":"(Mancinelli et al. 2013)","noteIndex":0},"citationItems":[{"id":1976,"uris":["http://zotero.org/users/local/8vupCliM/items/VVBYMTCC"],"itemData":{"id":1976,"type":"article-journal","container-title":"International Review of Hydrobiology","DOI":"10.1002/iroh.201301539","ISSN":"14342944","issue":"4","journalAbbreviation":"Internat. Rev. Hydrobiol.","language":"en","page":"206-216","source":"DOI.org (Crossref)","title":"The effects of decapod crustacean macroconsumers on leaf detritus processing and colonization by invertebrates in stream habitats: A meta-analysis: The role of crustacean macroconsumers","title-short":"The effects of decapod crustacean macroconsumers on leaf detritus processing and colonization by invertebrates in stream habitats","volume":"98","author":[{"family":"Mancinelli","given":"Giorgio"},{"family":"Sangiorgio","given":"Franca"},{"family":"Scalzo","given":"Alessandro"}],"issued":{"date-parts":[["2013",8]]}}}],"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(Mancinelli et al. 2013)</w:t>
      </w:r>
      <w:r w:rsidR="00164B1C" w:rsidRPr="007F648F">
        <w:rPr>
          <w:rFonts w:ascii="Times New Roman" w:eastAsia="Times New Roman" w:hAnsi="Times New Roman" w:cs="Times New Roman"/>
          <w:bCs/>
          <w:sz w:val="24"/>
          <w:szCs w:val="24"/>
        </w:rPr>
        <w:fldChar w:fldCharType="end"/>
      </w:r>
      <w:r w:rsidR="006A79A2" w:rsidRPr="007F648F">
        <w:rPr>
          <w:rFonts w:ascii="Times New Roman" w:eastAsia="Times New Roman" w:hAnsi="Times New Roman" w:cs="Times New Roman"/>
          <w:bCs/>
          <w:sz w:val="24"/>
          <w:szCs w:val="24"/>
        </w:rPr>
        <w:t xml:space="preserve">. Previous research indicated that in Africa and Costa Rica, freshwater crabs can exert top-down pressure on leaf breakdown </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{"citationID":"ElCQZtdg","properties":{"formattedCitation":"(Dobson et al. 2004, Yang et al. 2020)","plainCitation":"(Dobson et al. 2004, Yang et al. 2020)","noteIndex":0},"citationItems":[{"id":1964,"uris":["http://zotero.org/users/local/8vupCliM/items/ZRIZHRU5"],"itemData":{"id":1964,"type":"article-journal","abstract":"Mass loss of leaf litter from ﬁve common riparian trees in Kenya was determined using mesh bags over a 70day period. The study was carried out in a river which previous research has shown to be apparently devoid of invertebrate shredders. There was a ﬁve fold difference between the most rapid and slowest decay rates, but all were within the fast range identiﬁed from temperate zone trees, demonstrating high rates of microbial activity. We conclude, therefore, that the low biomass of invertebrate shredders in Kenyan highland streams cannot be explained by poor quality of the leaf litter that enters them.","container-title":"Hydrobiologia","DOI":"10.1023/B:HYDR.0000026592.50734.ea","ISSN":"0018-8158","issue":"1-3","journalAbbreviation":"Hydrobiologia","language":"en","page":"207-210","source":"DOI.org (Crossref)","title":"Leaf litter processing rates in a Kenyan highland stream, the Njoro River","volume":"519","author":[{"family":"Dobson","given":"Michael"},{"family":"Mathooko","given":"Jude M."},{"family":"Ndegwa","given":"Fidensio K."},{"family":"M'Erimba","given":"Charles"}],"issued":{"date-parts":[["2004",5]]}}},{"id":451,"uris":["http://zotero.org/users/local/8vupCliM/items/WIQTXWGU"],"itemData":{"id":451,"type":"article-journal","container-title":"Freshwater Biology","DOI":"10.1111/fwb.13524","ISSN":"0046-5070, 1365-2427","issue":"10","journalAbbreviation":"Freshw. Biol.","language":"en","page":"1673-1684","source":"DOI.org (Crossref)","title":"Freshwater crabs (Decapoda: Pseudothelphusidae) increase rates of leaf breakdown in a neotropical headwater stream","title-short":"Freshwater crabs (Decapoda","volume":"65","author":[{"family":"Yang","given":"Carol"},{"family":"Wenger","given":"Seth J."},{"family":"Rugenski","given":"Amanda T."},{"family":"Wehrtmann","given":"Ingo S."},{"family":"Connelly","given":"Scott"},{"family":"Freeman","given":"Mary C."}],"issued":{"date-parts":[["2020",10]]}}}],"schema":"https://github.com/citation-style-language/schema/raw/master/csl-citation.json"}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(Dobson et al. 2004, Yang et al. 2020)</w:t>
      </w:r>
      <w:r w:rsidR="00164B1C" w:rsidRPr="007F648F">
        <w:rPr>
          <w:rFonts w:ascii="Times New Roman" w:eastAsia="Times New Roman" w:hAnsi="Times New Roman" w:cs="Times New Roman"/>
          <w:bCs/>
          <w:sz w:val="24"/>
          <w:szCs w:val="24"/>
        </w:rPr>
        <w:fldChar w:fldCharType="end"/>
      </w:r>
      <w:r w:rsidR="006A79A2" w:rsidRPr="007F648F">
        <w:rPr>
          <w:rFonts w:ascii="Times New Roman" w:eastAsia="Times New Roman" w:hAnsi="Times New Roman" w:cs="Times New Roman"/>
          <w:bCs/>
          <w:sz w:val="24"/>
          <w:szCs w:val="24"/>
        </w:rPr>
        <w:t xml:space="preserve"> and research from Brazil has found shrimp can exert top-down pressure </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{"citationID":"92At75bi","properties":{"formattedCitation":"(Moulton et al. 2019)","plainCitation":"(Moulton et al. 2019)","noteIndex":0},"citationItems":[{"id":1554,"uris":["http://zotero.org/users/local/8vupCliM/items/PY5CCSXA"],"itemData":{"id":1554,"type":"article-journal","abstract":"The study of detrital food webs of streams has revealed a variety of dynamics, often implying the importance of invertebrate fauna in the breakdown of leaves and sometimes showing effects of predators and trophic cascades. Such studies generally involve the experimental manipulation of the component leaves and fauna. Leaf breakdown (or ‘processing’) is often studied by isolating leaves in litter bags, which in turn can have different mesh sizes used to exclude or permit the action of fauna. Such manipulation always carries the risk of introducing experimental artefacts, and care and appropriate controls must be applied. More recently and less commonly, electrical exclusion has been used for such studies, which potentially reduces the artefacts produced by bags, but care must be taken not to introduce other artefacts. Here we compared bag-exclusion and electrical-exclusion in a study of the effects of shredding fauna and predators on leaf processing in a coastal, tropical stream. The methods differentially excluded fauna of different sizes: high-intensity electrical shocks and ﬁne-mesh (0.2 mm) bags excluded medium and large invertebrates; low-intensity shocks and medium-sized mesh (2 mm) bags excluded principally 2 species of shrimps (Macrobrachium olfersii and Potimirim brasiliana); no electric shocks and large mesh-size mesh (14 mm) bags permitted access to all fauna. Leaf packs of 2 species (Erythroxylum pulchrum and Miconia prasina) were either tethered free of bags in the electrical treatments or tied inside bags. The rate of leaf processing was higher (1.9–2.5Â) for tethered leaves than for leaves inside bags indicating bags inhibited processing. The type of exclusion markedly affected differences in leaf processing between treatments. Leaf processing was 1.6 to 2.3Â faster in the presence of medium-sized fauna in the treatment with the low-intensity electricity than when they were excluded by high-intensity electricity but was 1.9 to 2.0Â faster in coarse-mesh bags, in which Potimirim shrimps aggregated at densities ~100Â those observed outside bags, compared with treatments where the mesh size excluded shrimps. In the electrical exclusions, large fauna (possibly Macrobrachium shrimps) apparently inhibited medium-sized fauna (Ephemeroptera:Leptophlebiidae) in Erythroxylum but not in Miconia, producing a trophic cascade and reduced leaf processing. We conclude that the bag method produced artiﬁcially low rates of leaf processing and altered the dynamics of the fauna associated with leaf processing by attracting fauna, principally large shrimp, into the bags and masking the action of medium-sized fauna.","container-title":"Freshwater Science","DOI":"10.1086/701771","ISSN":"2161-9549, 2161-9565","issue":"1","journalAbbreviation":"Freshwater Science","language":"en","page":"131-141","source":"DOI.org (Crossref)","title":"The outcome of an exclusion experiment depends on the method: shrimps, shredders and leaf breakdown in a tropical stream","title-short":"The outcome of an exclusion experiment depends on the method","volume":"38","author":[{"family":"Moulton","given":"Timothy P."},{"family":"Andrade","given":"Claudia M."},{"family":"Neres-Lima","given":"Vinicius"}],"issued":{"date-parts":[["2019",3]]}}}],"schema":"https://github.com/citation-style-language/schema/raw/master/csl-citation.json"}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(Moulton et al. 2019)</w:t>
      </w:r>
      <w:r w:rsidR="00164B1C" w:rsidRPr="007F648F">
        <w:rPr>
          <w:rFonts w:ascii="Times New Roman" w:eastAsia="Times New Roman" w:hAnsi="Times New Roman" w:cs="Times New Roman"/>
          <w:bCs/>
          <w:sz w:val="24"/>
          <w:szCs w:val="24"/>
        </w:rPr>
        <w:fldChar w:fldCharType="end"/>
      </w:r>
      <w:r w:rsidR="006A79A2" w:rsidRPr="007F648F">
        <w:rPr>
          <w:rFonts w:ascii="Times New Roman" w:eastAsia="Times New Roman" w:hAnsi="Times New Roman" w:cs="Times New Roman"/>
          <w:bCs/>
          <w:sz w:val="24"/>
          <w:szCs w:val="24"/>
        </w:rPr>
        <w:t>. However, freshwater crabs and shrimp can also cause trophic cascades, where macroconsumers will function as predators on smaller detritivores that contribute to decomposition</w:t>
      </w:r>
      <w:r w:rsidR="00164B1C" w:rsidRPr="007F648F">
        <w:rPr>
          <w:rFonts w:ascii="Times New Roman" w:eastAsia="Times New Roman" w:hAnsi="Times New Roman" w:cs="Times New Roman"/>
          <w:bCs/>
          <w:sz w:val="24"/>
          <w:szCs w:val="24"/>
        </w:rPr>
        <w:t xml:space="preserve"> </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{"citationID":"9N7YrV6s","properties":{"formattedCitation":"(Ho and Dudgeon 2016, Andrade et al. 2017)","plainCitation":"(Ho and Dudgeon 2016, Andrade et al. 2017)","noteIndex":0},"citationItems":[{"id":681,"uris":["http://zotero.org/users/local/8vupCliM/items/8IYHQING"],"itemData":{"id":681,"type":"article-journal","container-title":"Freshwater Biology","DOI":"10.1111/fwb.12678","ISSN":"00465070","issue":"1","journalAbbreviation":"Freshw Biol","language":"en","page":"57-68","source":"DOI.org (Crossref)","title":"Are high densities of fishes and shrimp associated with top-down control of tropical benthic communities? A test in three Hong Kong streams","title-short":"Are high densities of fishes and shrimp associated with top-down control of tropical benthic communities?","volume":"61","author":[{"family":"Ho","given":"Bill S. K."},{"family":"Dudgeon","given":"David"}],"issued":{"date-parts":[["2016",1]]}}},{"id":1962,"uris":["http://zotero.org/users/local/8vupCliM/items/KJGEKTAQ"],"itemData":{"id":1962,"type":"article-journal","abstract":"There is interest in the relationships between macroconsumers (e.g. shrimp) and aquatic insects, as well as their role in ecological processes, including leaf breakdown, in tropical freshwater environments. Many studies have shown that shrimp have the capacity to reduce the abundance of aquatic insects (by predation and behavioural inhibition) and promote leaf breakdown as shredders. To discriminate between these effects, we used fresh leaves of Erythroxylum pulchrum and manipulated the presence of shrimp and insects by electric exclusion at high and low intensities of electric field. In the control treatment (no electric exclusion) shrimp (the brushing collector Potimirim brasiliana and the shredding omnivore Macrobrachium olfersii) and aquatic insects (including shredders) were present. The low-intensity electric field excluded only shrimp, whereas the high-intensity electric field excluded both shrimp and medium- and large-sized aquatic insects (.2 mm). Leaf processing was approximately twice as fast in the absence of shrimp and in the presence of insects than when both or neither were present. This implied a trophic cascade of shrimp acting as potential predators of insect shredders, but not acting as shredders themselves. We postulate that increased leaf processing was caused by a behavioural response of the putative shredders to the absence of shrimp; abundant leptophlebiid ephemeropterans were the most likely shredders.","container-title":"Marine and Freshwater Research","DOI":"10.1071/MF16206","ISSN":"1323-1650","issue":"9","journalAbbreviation":"Mar. Freshwater Res.","language":"en","page":"1695","source":"DOI.org (Crossref)","title":"Differentiating the roles of shrimp and aquatic insects in leaf processing in a Neotropical stream","volume":"68","author":[{"family":"Andrade","given":"Claudia M."},{"family":"Neres-Lima","given":"Vinicius"},{"family":"Moulton","given":"Timothy P."}],"issued":{"date-parts":[["2017"]]}}}],"schema":"https://github.com/citation-style-language/schema/raw/master/csl-citation.json"}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(Ho and Dudgeon 2016, Andrade et al. 2017)</w:t>
      </w:r>
      <w:r w:rsidR="00164B1C" w:rsidRPr="007F648F">
        <w:rPr>
          <w:rFonts w:ascii="Times New Roman" w:eastAsia="Times New Roman" w:hAnsi="Times New Roman" w:cs="Times New Roman"/>
          <w:bCs/>
          <w:sz w:val="24"/>
          <w:szCs w:val="24"/>
        </w:rPr>
        <w:fldChar w:fldCharType="end"/>
      </w:r>
      <w:r w:rsidR="006A79A2" w:rsidRPr="007F648F">
        <w:rPr>
          <w:rFonts w:ascii="Times New Roman" w:eastAsia="Times New Roman" w:hAnsi="Times New Roman" w:cs="Times New Roman"/>
          <w:bCs/>
          <w:sz w:val="24"/>
          <w:szCs w:val="24"/>
        </w:rPr>
        <w:t xml:space="preserve">. </w:t>
      </w:r>
      <w:r w:rsidR="00B41876" w:rsidRPr="007F648F">
        <w:rPr>
          <w:rFonts w:ascii="Times New Roman" w:eastAsia="Times New Roman" w:hAnsi="Times New Roman" w:cs="Times New Roman"/>
          <w:bCs/>
          <w:sz w:val="24"/>
          <w:szCs w:val="24"/>
        </w:rPr>
        <w:t>In tropical streams</w:t>
      </w:r>
      <w:r w:rsidR="006A79A2" w:rsidRPr="007F648F">
        <w:rPr>
          <w:rFonts w:ascii="Times New Roman" w:eastAsia="Times New Roman" w:hAnsi="Times New Roman" w:cs="Times New Roman"/>
          <w:bCs/>
          <w:sz w:val="24"/>
          <w:szCs w:val="24"/>
        </w:rPr>
        <w:t xml:space="preserve"> of Puerto Rico</w:t>
      </w:r>
      <w:r w:rsidR="00B41876" w:rsidRPr="007F648F">
        <w:rPr>
          <w:rFonts w:ascii="Times New Roman" w:eastAsia="Times New Roman" w:hAnsi="Times New Roman" w:cs="Times New Roman"/>
          <w:bCs/>
          <w:sz w:val="24"/>
          <w:szCs w:val="24"/>
        </w:rPr>
        <w:t xml:space="preserve">, shrimp macroconsumers contribute to loss in leaf mass </w:t>
      </w:r>
      <w:r w:rsidR="004C6531" w:rsidRPr="007F648F">
        <w:rPr>
          <w:rFonts w:ascii="Times New Roman" w:eastAsia="Times New Roman" w:hAnsi="Times New Roman" w:cs="Times New Roman"/>
          <w:bCs/>
          <w:sz w:val="24"/>
          <w:szCs w:val="24"/>
        </w:rPr>
        <w:t xml:space="preserve">directly </w:t>
      </w:r>
      <w:r w:rsidR="00B41876" w:rsidRPr="007F648F">
        <w:rPr>
          <w:rFonts w:ascii="Times New Roman" w:eastAsia="Times New Roman" w:hAnsi="Times New Roman" w:cs="Times New Roman"/>
          <w:bCs/>
          <w:sz w:val="24"/>
          <w:szCs w:val="24"/>
        </w:rPr>
        <w:t xml:space="preserve">through ingestion and indirectly through bioturbation </w:t>
      </w:r>
      <w:r w:rsidR="00164B1C" w:rsidRPr="007F648F">
        <w:rPr>
          <w:rFonts w:ascii="Times New Roman" w:eastAsia="Times New Roman" w:hAnsi="Times New Roman" w:cs="Times New Roman"/>
          <w:bCs/>
          <w:sz w:val="24"/>
          <w:szCs w:val="24"/>
        </w:rPr>
        <w:fldChar w:fldCharType="begin"/>
      </w:r>
      <w:r w:rsidR="00164B1C" w:rsidRPr="007F648F">
        <w:rPr>
          <w:rFonts w:ascii="Times New Roman" w:eastAsia="Times New Roman" w:hAnsi="Times New Roman" w:cs="Times New Roman"/>
          <w:bCs/>
          <w:sz w:val="24"/>
          <w:szCs w:val="24"/>
        </w:rPr>
        <w:instrText xml:space="preserve"> ADDIN ZOTERO_ITEM CSL_CITATION {"citationID":"Ze0V7r1E","properties":{"formattedCitation":"(Pringle et al. 1993, Crowl et al. 2001)","plainCitation":"(Pringle et al. 1993, Crowl et al. 2001)","noteIndex":0},"citationItems":[{"id":1518,"uris":["http://zotero.org/users/local/8vupCliM/items/4ZUX2C2T"],"itemData":{"id":1518,"type":"article-journal","container-title":"Oecologia","DOI":"10.1007/BF00321183","ISSN":"0029-8549, 1432-1939","issue":"1","journalAbbreviation":"Oecologia","language":"en","page":"1-11","source":"DOI.org (Crossref)","title":"Effects of omnivorous shrimp in a montane tropical stream: sediment removal, disturbance of sessile invertebrates and enhancement of understory algal biomass","title-short":"Effects of omnivorous shrimp in a montane tropical stream","volume":"93","author":[{"family":"Pringle","given":"Catherine M."},{"family":"Blake","given":"Gail A."},{"family":"Covich","given":"Alan P."},{"family":"Buzby","given":"Karen M."},{"family":"Finley","given":"Amy"}],"issued":{"date-parts":[["1993",2]]}}},{"id":622,"uris":["http://zotero.org/users/local/8vupCliM/items/SM8JYWL5"],"itemData":{"id":622,"type":"article-journal","abstract":"In this paper, we report on a whole-pool manipulation of leaf litter decomposition in a tropical stream following a hurricane. The study was designed to distinguish how decapod species comprising two functional feeding guilds alter rates and magnitudes of leaf litter processing and nutrient release linking the detrital food web with the overall producer–consumer food web. Streams of the Luquillo Experimental Forest, Puerto Rico, are dominated numerically by two freshwater shrimp species (Atya lanipes and Xiphocaris elongata). To determine how these shrimp affected detrital processing following large leaf inputs associated with a hurricane, we manipulated the presence or absence of two species of shrimp in six fenced pools of a headwater stream with hurricane levels of Cecropia leaf litter over a 23-d period. The experiment was designed to determine how the two different shrimp affected: (1) the rate and amount of size fractionation of leaf material; (2) the localized nutrient concentrations in the pools; and (3) the rate of particulate export from the pools. Both shrimp species inﬂuenced detrital processing, but in fundamentally different ways. Xiphocaris shred intact, large leaves and converted them into ﬁne, medium, and coarse particulates. Through this conversion process Xiphocaris increased the concentration and rate of downstream transport of suspended particulate organic matter. Xiphocaris also signiﬁcantly increased the concentration of both total dissolved nitrogen and dissolved organic carbon, likely by changing the surface area to volume ratio of organic particles. Atya, a scraper/ﬁlter feeder, caused a slight increase in rates of leaf breakdown as compared to controls at the end of the experiment but ﬁltered out ﬁne organic particulates, resulting in less downstream export. Both decapod species affected detrital processing, but in fundamentally different ways, illustrating the potential importance guild diversity may have in altering both particulate and nutrient availability to the rest of the food web. In addition, these results suggest that the presence of both feeding guilds can signiﬁcantly inﬂuence ecosystem responses to severe, large-scale disturbance events.","container-title":"Ecology","DOI":"10.1890/0012-9658(2001)082[0775:FSEODP]2.0.CO;2","ISSN":"0012-9658","issue":"3","journalAbbreviation":"Ecology","language":"en","page":"775-783","source":"DOI.org (Crossref)","title":"Freshwater shrimp effects on detrital processing and nutrients in a tropical headwater stream","volume":"82","author":[{"family":"Crowl","given":"Todd A."},{"family":"McDowell","given":"William H."},{"family":"Covich","given":"Alan P."},{"family":"Johnson","given":"Sherri L."}],"issued":{"date-parts":[["2001",3]]}}}],"schema":"https://github.com/citation-style-language/schema/raw/master/csl-citation.json"}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(Pringle et al. 1993, Crowl et al. 2001)</w:t>
      </w:r>
      <w:r w:rsidR="00164B1C" w:rsidRPr="007F648F">
        <w:rPr>
          <w:rFonts w:ascii="Times New Roman" w:eastAsia="Times New Roman" w:hAnsi="Times New Roman" w:cs="Times New Roman"/>
          <w:bCs/>
          <w:sz w:val="24"/>
          <w:szCs w:val="24"/>
        </w:rPr>
        <w:fldChar w:fldCharType="end"/>
      </w:r>
      <w:r w:rsidR="00865277" w:rsidRPr="007F648F">
        <w:rPr>
          <w:rFonts w:ascii="Times New Roman" w:eastAsia="Times New Roman" w:hAnsi="Times New Roman" w:cs="Times New Roman"/>
          <w:bCs/>
          <w:sz w:val="24"/>
          <w:szCs w:val="24"/>
        </w:rPr>
        <w:t xml:space="preserve">. </w:t>
      </w:r>
      <w:r w:rsidR="006A79A2" w:rsidRPr="007F648F">
        <w:rPr>
          <w:rFonts w:ascii="Times New Roman" w:eastAsia="Times New Roman" w:hAnsi="Times New Roman" w:cs="Times New Roman"/>
          <w:bCs/>
          <w:sz w:val="24"/>
          <w:szCs w:val="24"/>
        </w:rPr>
        <w:t xml:space="preserve">These effects can be quite substantial. </w:t>
      </w:r>
      <w:r w:rsidR="00EC72C1" w:rsidRPr="007F648F">
        <w:rPr>
          <w:rFonts w:ascii="Times New Roman" w:eastAsia="Times New Roman" w:hAnsi="Times New Roman" w:cs="Times New Roman"/>
          <w:bCs/>
          <w:sz w:val="24"/>
          <w:szCs w:val="24"/>
        </w:rPr>
        <w:t>For example, in h</w:t>
      </w:r>
      <w:r w:rsidR="005973CD" w:rsidRPr="007F648F">
        <w:rPr>
          <w:rFonts w:ascii="Times New Roman" w:eastAsia="Times New Roman" w:hAnsi="Times New Roman" w:cs="Times New Roman"/>
          <w:bCs/>
          <w:sz w:val="24"/>
          <w:szCs w:val="24"/>
        </w:rPr>
        <w:t xml:space="preserve">igh elevation streams located above waterfalls within the El </w:t>
      </w:r>
      <w:proofErr w:type="spellStart"/>
      <w:r w:rsidR="005973CD" w:rsidRPr="007F648F">
        <w:rPr>
          <w:rFonts w:ascii="Times New Roman" w:eastAsia="Times New Roman" w:hAnsi="Times New Roman" w:cs="Times New Roman"/>
          <w:bCs/>
          <w:sz w:val="24"/>
          <w:szCs w:val="24"/>
        </w:rPr>
        <w:t>Yunque</w:t>
      </w:r>
      <w:proofErr w:type="spellEnd"/>
      <w:r w:rsidR="005973CD" w:rsidRPr="007F648F">
        <w:rPr>
          <w:rFonts w:ascii="Times New Roman" w:eastAsia="Times New Roman" w:hAnsi="Times New Roman" w:cs="Times New Roman"/>
          <w:bCs/>
          <w:sz w:val="24"/>
          <w:szCs w:val="24"/>
        </w:rPr>
        <w:t xml:space="preserve"> National Forest (EYNF), Puerto Rico, shrimp</w:t>
      </w:r>
      <w:r w:rsidR="00865277" w:rsidRPr="007F648F">
        <w:rPr>
          <w:rFonts w:ascii="Times New Roman" w:eastAsia="Times New Roman" w:hAnsi="Times New Roman" w:cs="Times New Roman"/>
          <w:bCs/>
          <w:sz w:val="24"/>
          <w:szCs w:val="24"/>
        </w:rPr>
        <w:t>s</w:t>
      </w:r>
      <w:r w:rsidR="005973CD" w:rsidRPr="007F648F">
        <w:rPr>
          <w:rFonts w:ascii="Times New Roman" w:eastAsia="Times New Roman" w:hAnsi="Times New Roman" w:cs="Times New Roman"/>
          <w:bCs/>
          <w:sz w:val="24"/>
          <w:szCs w:val="24"/>
        </w:rPr>
        <w:t xml:space="preserve"> </w:t>
      </w:r>
      <w:r w:rsidR="00EC72C1" w:rsidRPr="007F648F">
        <w:rPr>
          <w:rFonts w:ascii="Times New Roman" w:eastAsia="Times New Roman" w:hAnsi="Times New Roman" w:cs="Times New Roman"/>
          <w:bCs/>
          <w:sz w:val="24"/>
          <w:szCs w:val="24"/>
        </w:rPr>
        <w:t xml:space="preserve">dominate </w:t>
      </w:r>
      <w:r w:rsidR="005973CD" w:rsidRPr="007F648F">
        <w:rPr>
          <w:rFonts w:ascii="Times New Roman" w:eastAsia="Times New Roman" w:hAnsi="Times New Roman" w:cs="Times New Roman"/>
          <w:bCs/>
          <w:sz w:val="24"/>
          <w:szCs w:val="24"/>
        </w:rPr>
        <w:t xml:space="preserve">macroconsumer </w:t>
      </w:r>
      <w:r w:rsidR="00EC72C1" w:rsidRPr="007F648F">
        <w:rPr>
          <w:rFonts w:ascii="Times New Roman" w:eastAsia="Times New Roman" w:hAnsi="Times New Roman" w:cs="Times New Roman"/>
          <w:bCs/>
          <w:sz w:val="24"/>
          <w:szCs w:val="24"/>
        </w:rPr>
        <w:t>assembl</w:t>
      </w:r>
      <w:r w:rsidR="00865277" w:rsidRPr="007F648F">
        <w:rPr>
          <w:rFonts w:ascii="Times New Roman" w:eastAsia="Times New Roman" w:hAnsi="Times New Roman" w:cs="Times New Roman"/>
          <w:bCs/>
          <w:sz w:val="24"/>
          <w:szCs w:val="24"/>
        </w:rPr>
        <w:t>a</w:t>
      </w:r>
      <w:r w:rsidR="00EC72C1" w:rsidRPr="007F648F">
        <w:rPr>
          <w:rFonts w:ascii="Times New Roman" w:eastAsia="Times New Roman" w:hAnsi="Times New Roman" w:cs="Times New Roman"/>
          <w:bCs/>
          <w:sz w:val="24"/>
          <w:szCs w:val="24"/>
        </w:rPr>
        <w:t xml:space="preserve">ges and </w:t>
      </w:r>
      <w:r w:rsidR="005973CD" w:rsidRPr="007F648F">
        <w:rPr>
          <w:rFonts w:ascii="Times New Roman" w:eastAsia="Times New Roman" w:hAnsi="Times New Roman" w:cs="Times New Roman"/>
          <w:bCs/>
          <w:sz w:val="24"/>
          <w:szCs w:val="24"/>
        </w:rPr>
        <w:t xml:space="preserve">exert strong top-down-control on leaf litter decomposition rates </w:t>
      </w:r>
      <w:r w:rsidR="00164B1C" w:rsidRPr="007F648F">
        <w:rPr>
          <w:rFonts w:ascii="Times New Roman" w:eastAsia="Times New Roman" w:hAnsi="Times New Roman" w:cs="Times New Roman"/>
          <w:bCs/>
          <w:sz w:val="24"/>
          <w:szCs w:val="24"/>
        </w:rPr>
        <w:fldChar w:fldCharType="begin"/>
      </w:r>
      <w:r w:rsidR="006610A0">
        <w:rPr>
          <w:rFonts w:ascii="Times New Roman" w:eastAsia="Times New Roman" w:hAnsi="Times New Roman" w:cs="Times New Roman"/>
          <w:bCs/>
          <w:sz w:val="24"/>
          <w:szCs w:val="24"/>
        </w:rPr>
        <w:instrText xml:space="preserve"> ADDIN ZOTERO_ITEM CSL_CITATION {"citationID":"cBxIIga5","properties":{"formattedCitation":"(Crowl et al. 2001, March et al. 2001 p. 001)","plainCitation":"(Crowl et al. 2001, March et al. 2001 p. 001)","dontUpdate":true,"noteIndex":0},"citationItems":[{"id":622,"uris":["http://zotero.org/users/local/8vupCliM/items/SM8JYWL5"],"itemData":{"id":622,"type":"article-journal","abstract":"In this paper, we report on a whole-pool manipulation of leaf litter decomposition in a tropical stream following a hurricane. The study was designed to distinguish how decapod species comprising two functional feeding guilds alter rates and magnitudes of leaf litter processing and nutrient release linking the detrital food web with the overall producer–consumer food web. Streams of the Luquillo Experimental Forest, Puerto Rico, are dominated numerically by two freshwater shrimp species (Atya lanipes and Xiphocaris elongata). To determine how these shrimp affected detrital processing following large leaf inputs associated with a hurricane, we manipulated the presence or absence of two species of shrimp in six fenced pools of a headwater stream with hurricane levels of Cecropia leaf litter over a 23-d period. The experiment was designed to determine how the two different shrimp affected: (1) the rate and amount of size fractionation of leaf material; (2) the localized nutrient concentrations in the pools; and (3) the rate of particulate export from the pools. Both shrimp species inﬂuenced detrital processing, but in fundamentally different ways. Xiphocaris shred intact, large leaves and converted them into ﬁne, medium, and coarse particulates. Through this conversion process Xiphocaris increased the concentration and rate of downstream transport of suspended particulate organic matter. Xiphocaris also signiﬁcantly increased the concentration of both total dissolved nitrogen and dissolved organic carbon, likely by changing the surface area to volume ratio of organic particles. Atya, a scraper/ﬁlter feeder, caused a slight increase in rates of leaf breakdown as compared to controls at the end of the experiment but ﬁltered out ﬁne organic particulates, resulting in less downstream export. Both decapod species affected detrital processing, but in fundamentally different ways, illustrating the potential importance guild diversity may have in altering both particulate and nutrient availability to the rest of the food web. In addition, these results suggest that the presence of both feeding guilds can signiﬁcantly inﬂuence ecosystem responses to severe, large-scale disturbance events.","container-title":"Ecology","DOI":"10.1890/0012-9658(2001)082[0775:FSEODP]2.0.CO;2","ISSN":"0012-9658","issue":"3","journalAbbreviation":"Ecology","language":"en","page":"775-783","source":"DOI.org (Crossref)","title":"Freshwater shrimp effects on detrital processing and nutrients in a tropical headwater stream","volume":"82","author":[{"family":"Crowl","given":"Todd A."},{"family":"McDowell","given":"William H."},{"family":"Covich","given":"Alan P."},{"family":"Johnson","given":"Sherri L."}],"issued":{"date-parts":[["2001",3]]}}},{"id":107,"uris":["http://zotero.org/users/local/8vupCliM/items/5BTINHIM"],"itemData":{"id":107,"type":"article-journal","abstract":"We experimentally excluded freshwater shrimp assemblages (Atyidae, Xiphocarididae, and Palaemonidae) to examine their effects on detrital processing and benthic insect biomass at three sites along an elevational gradient in a tropical stream in Puerto Rico. We also determined which shrimp taxon was responsible for leaf decay in a subsequent laboratory experiment. At the high-elevation site, the shrimp assemblage was dominated by Atya spp. and Xiphocaris elongata, and leaf decay rates were significantly faster in the presence of shrimps than in their absence. Laboratory experiments showed that this was primarily due to direct consumption of leaves by Xiphocaris. Shrimps had no effect on leaf decay rates at mid- and low-elevation sites where there were higher proportions of Macrobrachium spp. shrimps (which prey on Xiphocaris). Laboratory experiments showed that Xiphocaris consumed significantly less leaf material and experienced significantly higher mortality in the presence of Macrobrachium. Shrimp exclusion resulted in significantly less and significantly more insect biomass at the high- and low-elevation sites, respectively; no difference was found at the mid-elevation site. Insects played a minor role in leaf decay. Results show a strong linkage between shrimp assemblages and rates of detrital decay and illustrate the importance of conducting experiments at multiple sites.","container-title":"Canadian Journal of Fisheries and Aquatic Sciences","DOI":"10.1139/f00-263","ISSN":"0706-652X, 1205-7533","issue":"3","journalAbbreviation":"Can. J. Fish. Aquat. Sci.","language":"en","page":"470-478","source":"DOI.org (Crossref)","title":"Linking shrimp assemblages with rates of detrital processing along an elevational gradient in a tropical stream","volume":"58","author":[{"family":"March","given":"James G"},{"family":"Benstead","given":"Jonathan P"},{"family":"Pringle","given":"Catherine M"},{"family":"Ruebel","given":"Mark W"}],"issued":{"date-parts":[["2001",3,1]]}},"locator":"001"}],"schema":"https://github.com/citation-style-language/schema/raw/master/csl-citation.json"} </w:instrText>
      </w:r>
      <w:r w:rsidR="00164B1C" w:rsidRPr="007F648F">
        <w:rPr>
          <w:rFonts w:ascii="Times New Roman" w:eastAsia="Times New Roman" w:hAnsi="Times New Roman" w:cs="Times New Roman"/>
          <w:bCs/>
          <w:sz w:val="24"/>
          <w:szCs w:val="24"/>
        </w:rPr>
        <w:fldChar w:fldCharType="separate"/>
      </w:r>
      <w:r w:rsidR="00164B1C" w:rsidRPr="007F648F">
        <w:rPr>
          <w:rFonts w:ascii="Times New Roman" w:hAnsi="Times New Roman" w:cs="Times New Roman"/>
          <w:sz w:val="24"/>
          <w:szCs w:val="24"/>
        </w:rPr>
        <w:t>(Crowl et al. 2001, March et al. 2001</w:t>
      </w:r>
      <w:r w:rsidR="005A3804">
        <w:rPr>
          <w:rFonts w:ascii="Times New Roman" w:hAnsi="Times New Roman" w:cs="Times New Roman"/>
          <w:sz w:val="24"/>
          <w:szCs w:val="24"/>
        </w:rPr>
        <w:t>, Torres 2020</w:t>
      </w:r>
      <w:r w:rsidR="00164B1C" w:rsidRPr="007F648F">
        <w:rPr>
          <w:rFonts w:ascii="Times New Roman" w:hAnsi="Times New Roman" w:cs="Times New Roman"/>
          <w:sz w:val="24"/>
          <w:szCs w:val="24"/>
        </w:rPr>
        <w:t>)</w:t>
      </w:r>
      <w:r w:rsidR="00164B1C" w:rsidRPr="007F648F">
        <w:rPr>
          <w:rFonts w:ascii="Times New Roman" w:eastAsia="Times New Roman" w:hAnsi="Times New Roman" w:cs="Times New Roman"/>
          <w:bCs/>
          <w:sz w:val="24"/>
          <w:szCs w:val="24"/>
        </w:rPr>
        <w:fldChar w:fldCharType="end"/>
      </w:r>
      <w:r w:rsidR="005973CD" w:rsidRPr="007F648F">
        <w:rPr>
          <w:rFonts w:ascii="Times New Roman" w:eastAsia="Times New Roman" w:hAnsi="Times New Roman" w:cs="Times New Roman"/>
          <w:bCs/>
          <w:sz w:val="24"/>
          <w:szCs w:val="24"/>
        </w:rPr>
        <w:t>.</w:t>
      </w:r>
      <w:r w:rsidR="00865277" w:rsidRPr="007F648F">
        <w:rPr>
          <w:rFonts w:ascii="Times New Roman" w:eastAsia="Times New Roman" w:hAnsi="Times New Roman" w:cs="Times New Roman"/>
          <w:bCs/>
          <w:sz w:val="24"/>
          <w:szCs w:val="24"/>
        </w:rPr>
        <w:t xml:space="preserve"> However, because leaf breakdown may be driven by physical as well as biotic processes, it is not clear how strongly variation in local abundances of consumers such as stream shrimp is likely to affect decomposition rates.  </w:t>
      </w:r>
    </w:p>
    <w:p w14:paraId="5036109B" w14:textId="5BEFAC0F" w:rsidR="005973CD" w:rsidRPr="007F648F" w:rsidRDefault="00C5750C" w:rsidP="00485D6C">
      <w:pPr>
        <w:spacing w:after="0" w:line="480" w:lineRule="auto"/>
        <w:ind w:firstLine="36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lastRenderedPageBreak/>
        <w:t xml:space="preserve">Macroconsumer effects on </w:t>
      </w:r>
      <w:r w:rsidR="00290AFE" w:rsidRPr="007F648F">
        <w:rPr>
          <w:rFonts w:ascii="Times New Roman" w:eastAsia="Times New Roman" w:hAnsi="Times New Roman" w:cs="Times New Roman"/>
          <w:sz w:val="24"/>
          <w:szCs w:val="24"/>
        </w:rPr>
        <w:t xml:space="preserve">stream </w:t>
      </w:r>
      <w:r w:rsidRPr="007F648F">
        <w:rPr>
          <w:rFonts w:ascii="Times New Roman" w:eastAsia="Times New Roman" w:hAnsi="Times New Roman" w:cs="Times New Roman"/>
          <w:sz w:val="24"/>
          <w:szCs w:val="24"/>
        </w:rPr>
        <w:t xml:space="preserve">ecosystem processes are of particular interest in the context of extreme events that </w:t>
      </w:r>
      <w:r w:rsidR="00290AFE" w:rsidRPr="007F648F">
        <w:rPr>
          <w:rFonts w:ascii="Times New Roman" w:eastAsia="Times New Roman" w:hAnsi="Times New Roman" w:cs="Times New Roman"/>
          <w:sz w:val="24"/>
          <w:szCs w:val="24"/>
        </w:rPr>
        <w:t xml:space="preserve">physically alter stream habitats. </w:t>
      </w:r>
      <w:r w:rsidR="000445EC" w:rsidRPr="007F648F">
        <w:rPr>
          <w:rFonts w:ascii="Times New Roman" w:eastAsia="Times New Roman" w:hAnsi="Times New Roman" w:cs="Times New Roman"/>
          <w:bCs/>
          <w:sz w:val="24"/>
          <w:szCs w:val="24"/>
        </w:rPr>
        <w:t>C</w:t>
      </w:r>
      <w:r w:rsidR="006244CC" w:rsidRPr="007F648F">
        <w:rPr>
          <w:rFonts w:ascii="Times New Roman" w:eastAsia="Times New Roman" w:hAnsi="Times New Roman" w:cs="Times New Roman"/>
          <w:bCs/>
          <w:sz w:val="24"/>
          <w:szCs w:val="24"/>
        </w:rPr>
        <w:t>l</w:t>
      </w:r>
      <w:r w:rsidR="000445EC" w:rsidRPr="007F648F">
        <w:rPr>
          <w:rFonts w:ascii="Times New Roman" w:eastAsia="Times New Roman" w:hAnsi="Times New Roman" w:cs="Times New Roman"/>
          <w:bCs/>
          <w:sz w:val="24"/>
          <w:szCs w:val="24"/>
        </w:rPr>
        <w:t xml:space="preserve">imate change models predict </w:t>
      </w:r>
      <w:r w:rsidR="00C32609" w:rsidRPr="007F648F">
        <w:rPr>
          <w:rFonts w:ascii="Times New Roman" w:eastAsia="Times New Roman" w:hAnsi="Times New Roman" w:cs="Times New Roman"/>
          <w:bCs/>
          <w:sz w:val="24"/>
          <w:szCs w:val="24"/>
        </w:rPr>
        <w:t>an increase</w:t>
      </w:r>
      <w:r w:rsidR="000445EC" w:rsidRPr="007F648F">
        <w:rPr>
          <w:rFonts w:ascii="Times New Roman" w:eastAsia="Times New Roman" w:hAnsi="Times New Roman" w:cs="Times New Roman"/>
          <w:bCs/>
          <w:sz w:val="24"/>
          <w:szCs w:val="24"/>
        </w:rPr>
        <w:t xml:space="preserve"> </w:t>
      </w:r>
      <w:r w:rsidR="00C32609" w:rsidRPr="007F648F">
        <w:rPr>
          <w:rFonts w:ascii="Times New Roman" w:eastAsia="Times New Roman" w:hAnsi="Times New Roman" w:cs="Times New Roman"/>
          <w:bCs/>
          <w:sz w:val="24"/>
          <w:szCs w:val="24"/>
        </w:rPr>
        <w:t xml:space="preserve">in </w:t>
      </w:r>
      <w:r w:rsidR="000445EC" w:rsidRPr="007F648F">
        <w:rPr>
          <w:rFonts w:ascii="Times New Roman" w:eastAsia="Times New Roman" w:hAnsi="Times New Roman" w:cs="Times New Roman"/>
          <w:bCs/>
          <w:sz w:val="24"/>
          <w:szCs w:val="24"/>
        </w:rPr>
        <w:t>frequency and severity of hurricanes and droughts</w:t>
      </w:r>
      <w:r w:rsidR="00675F60" w:rsidRPr="007F648F">
        <w:rPr>
          <w:rFonts w:ascii="Times New Roman" w:eastAsia="Times New Roman" w:hAnsi="Times New Roman" w:cs="Times New Roman"/>
          <w:bCs/>
          <w:sz w:val="24"/>
          <w:szCs w:val="24"/>
        </w:rPr>
        <w:t xml:space="preserve"> worldwide</w:t>
      </w:r>
      <w:r w:rsidR="003312CA">
        <w:rPr>
          <w:rFonts w:ascii="Times New Roman" w:eastAsia="Times New Roman" w:hAnsi="Times New Roman" w:cs="Times New Roman"/>
          <w:bCs/>
          <w:sz w:val="24"/>
          <w:szCs w:val="24"/>
        </w:rPr>
        <w:t xml:space="preserve"> </w:t>
      </w:r>
      <w:r w:rsidR="00036B5D" w:rsidRPr="007F648F">
        <w:rPr>
          <w:rFonts w:ascii="Times New Roman" w:eastAsia="Times New Roman" w:hAnsi="Times New Roman" w:cs="Times New Roman"/>
          <w:bCs/>
          <w:sz w:val="24"/>
          <w:szCs w:val="24"/>
        </w:rPr>
        <w:fldChar w:fldCharType="begin"/>
      </w:r>
      <w:r w:rsidR="006610A0">
        <w:rPr>
          <w:rFonts w:ascii="Times New Roman" w:eastAsia="Times New Roman" w:hAnsi="Times New Roman" w:cs="Times New Roman"/>
          <w:bCs/>
          <w:sz w:val="24"/>
          <w:szCs w:val="24"/>
        </w:rPr>
        <w:instrText xml:space="preserve"> ADDIN ZOTERO_ITEM CSL_CITATION {"citationID":"Me6b9n4K","properties":{"formattedCitation":"(IPCC et al. 2014)","plainCitation":"(IPCC et al. 2014)","dontUpdate":true,"noteIndex":0},"citationItems":[{"id":1587,"uris":["http://zotero.org/users/local/8vupCliM/items/MTZ8SEKL"],"itemData":{"id":1587,"type":"book","event-place":"Geneva, Switzerland","ISBN":"978-92-9169-143-2","language":"en","number-of-pages":"151","publisher":"Intergovernmental Panel on Climate Change","publisher-place":"Geneva, Switzerland","source":"K10plus ISBN","title":"Climate change 2014: synthesis report","title-short":"Climate change 2014","editor":[{"family":"IPCC","given":""},{"family":"Mayer","given":"Leo"},{"family":"Intergovernmental Panel on Climate Change","given":""}],"issued":{"date-parts":[["2014"]]}}}],"schema":"https://github.com/citation-style-language/schema/raw/master/csl-citation.json"} </w:instrText>
      </w:r>
      <w:r w:rsidR="00036B5D" w:rsidRPr="007F648F">
        <w:rPr>
          <w:rFonts w:ascii="Times New Roman" w:eastAsia="Times New Roman" w:hAnsi="Times New Roman" w:cs="Times New Roman"/>
          <w:bCs/>
          <w:sz w:val="24"/>
          <w:szCs w:val="24"/>
        </w:rPr>
        <w:fldChar w:fldCharType="separate"/>
      </w:r>
      <w:r w:rsidR="00036B5D" w:rsidRPr="007F648F">
        <w:rPr>
          <w:rFonts w:ascii="Times New Roman" w:hAnsi="Times New Roman" w:cs="Times New Roman"/>
          <w:sz w:val="24"/>
          <w:szCs w:val="24"/>
        </w:rPr>
        <w:t>(IPCC 2014)</w:t>
      </w:r>
      <w:r w:rsidR="00036B5D" w:rsidRPr="007F648F">
        <w:rPr>
          <w:rFonts w:ascii="Times New Roman" w:eastAsia="Times New Roman" w:hAnsi="Times New Roman" w:cs="Times New Roman"/>
          <w:bCs/>
          <w:sz w:val="24"/>
          <w:szCs w:val="24"/>
        </w:rPr>
        <w:fldChar w:fldCharType="end"/>
      </w:r>
      <w:r w:rsidR="00290AFE" w:rsidRPr="007F648F">
        <w:rPr>
          <w:rFonts w:ascii="Times New Roman" w:eastAsia="Times New Roman" w:hAnsi="Times New Roman" w:cs="Times New Roman"/>
          <w:bCs/>
          <w:sz w:val="24"/>
          <w:szCs w:val="24"/>
        </w:rPr>
        <w:t xml:space="preserve">, including in </w:t>
      </w:r>
      <w:r w:rsidR="00290AFE" w:rsidRPr="007F648F">
        <w:rPr>
          <w:rFonts w:ascii="Times New Roman" w:eastAsia="Times New Roman" w:hAnsi="Times New Roman" w:cs="Times New Roman"/>
          <w:sz w:val="24"/>
          <w:szCs w:val="24"/>
        </w:rPr>
        <w:t xml:space="preserve">Puerto Rico where predictions are for more intense hurricanes in the wet season and longer drought periods in the dry season </w:t>
      </w:r>
      <w:r w:rsidR="00036B5D" w:rsidRPr="007F648F">
        <w:rPr>
          <w:rFonts w:ascii="Times New Roman" w:eastAsia="Times New Roman" w:hAnsi="Times New Roman" w:cs="Times New Roman"/>
          <w:sz w:val="24"/>
          <w:szCs w:val="24"/>
        </w:rPr>
        <w:fldChar w:fldCharType="begin"/>
      </w:r>
      <w:r w:rsidR="00036B5D" w:rsidRPr="007F648F">
        <w:rPr>
          <w:rFonts w:ascii="Times New Roman" w:eastAsia="Times New Roman" w:hAnsi="Times New Roman" w:cs="Times New Roman"/>
          <w:sz w:val="24"/>
          <w:szCs w:val="24"/>
        </w:rPr>
        <w:instrText xml:space="preserve"> ADDIN ZOTERO_ITEM CSL_CITATION {"citationID":"VHh17x5D","properties":{"formattedCitation":"(Jennings et al. 2014)","plainCitation":"(Jennings et al. 2014)","noteIndex":0},"citationItems":[{"id":1771,"uris":["http://zotero.org/users/local/8vupCliM/items/4F6EBNN3"],"itemData":{"id":1771,"type":"report","event-place":"Asheville, NC","language":"en","note":"DOI: 10.2737/SRS-GTR-193","number":"SRS-GTR-193","page":"SRS-GTR-193","publisher":"U.S. Department of Agriculture, Forest Service, Southern Research Station","publisher-place":"Asheville, NC","source":"DOI.org (Crossref)","title":"Climate change effects in El Yunque National Forest, Puerto Rico, and the Caribbean region","URL":"https://www.fs.usda.gov/treesearch/pubs/45918","author":[{"family":"Jennings","given":"Lisa Nicole"},{"family":"Douglas","given":"Jamison"},{"family":"Treasure","given":"Emrys"},{"family":"González","given":"Grizelle"}],"accessed":{"date-parts":[["2022",5,28]]},"issued":{"date-parts":[["2014"]]}}}],"schema":"https://github.com/citation-style-language/schema/raw/master/csl-citation.json"} </w:instrText>
      </w:r>
      <w:r w:rsidR="00036B5D" w:rsidRPr="007F648F">
        <w:rPr>
          <w:rFonts w:ascii="Times New Roman" w:eastAsia="Times New Roman" w:hAnsi="Times New Roman" w:cs="Times New Roman"/>
          <w:sz w:val="24"/>
          <w:szCs w:val="24"/>
        </w:rPr>
        <w:fldChar w:fldCharType="separate"/>
      </w:r>
      <w:r w:rsidR="00036B5D" w:rsidRPr="007F648F">
        <w:rPr>
          <w:rFonts w:ascii="Times New Roman" w:hAnsi="Times New Roman" w:cs="Times New Roman"/>
          <w:sz w:val="24"/>
          <w:szCs w:val="24"/>
        </w:rPr>
        <w:t>(Jennings et al. 2014)</w:t>
      </w:r>
      <w:r w:rsidR="00036B5D" w:rsidRPr="007F648F">
        <w:rPr>
          <w:rFonts w:ascii="Times New Roman" w:eastAsia="Times New Roman" w:hAnsi="Times New Roman" w:cs="Times New Roman"/>
          <w:sz w:val="24"/>
          <w:szCs w:val="24"/>
        </w:rPr>
        <w:fldChar w:fldCharType="end"/>
      </w:r>
      <w:r w:rsidR="00290AFE" w:rsidRPr="007F648F">
        <w:rPr>
          <w:rFonts w:ascii="Times New Roman" w:eastAsia="Times New Roman" w:hAnsi="Times New Roman" w:cs="Times New Roman"/>
          <w:sz w:val="24"/>
          <w:szCs w:val="24"/>
        </w:rPr>
        <w:t xml:space="preserve">. </w:t>
      </w:r>
      <w:r w:rsidR="000445EC" w:rsidRPr="007F648F">
        <w:rPr>
          <w:rFonts w:ascii="Times New Roman" w:eastAsia="Times New Roman" w:hAnsi="Times New Roman" w:cs="Times New Roman"/>
          <w:bCs/>
          <w:sz w:val="24"/>
          <w:szCs w:val="24"/>
        </w:rPr>
        <w:t xml:space="preserve">High winds and </w:t>
      </w:r>
      <w:r w:rsidR="006244CC" w:rsidRPr="007F648F">
        <w:rPr>
          <w:rFonts w:ascii="Times New Roman" w:eastAsia="Times New Roman" w:hAnsi="Times New Roman" w:cs="Times New Roman"/>
          <w:bCs/>
          <w:sz w:val="24"/>
          <w:szCs w:val="24"/>
        </w:rPr>
        <w:t>intense</w:t>
      </w:r>
      <w:r w:rsidR="000445EC" w:rsidRPr="007F648F">
        <w:rPr>
          <w:rFonts w:ascii="Times New Roman" w:eastAsia="Times New Roman" w:hAnsi="Times New Roman" w:cs="Times New Roman"/>
          <w:bCs/>
          <w:sz w:val="24"/>
          <w:szCs w:val="24"/>
        </w:rPr>
        <w:t xml:space="preserve"> rainfall associated with hurricanes can have immediate effects on stream ecosystems. Hurricane</w:t>
      </w:r>
      <w:r w:rsidR="006244CC" w:rsidRPr="007F648F">
        <w:rPr>
          <w:rFonts w:ascii="Times New Roman" w:eastAsia="Times New Roman" w:hAnsi="Times New Roman" w:cs="Times New Roman"/>
          <w:bCs/>
          <w:sz w:val="24"/>
          <w:szCs w:val="24"/>
        </w:rPr>
        <w:t>-force</w:t>
      </w:r>
      <w:r w:rsidR="000445EC" w:rsidRPr="007F648F">
        <w:rPr>
          <w:rFonts w:ascii="Times New Roman" w:eastAsia="Times New Roman" w:hAnsi="Times New Roman" w:cs="Times New Roman"/>
          <w:bCs/>
          <w:sz w:val="24"/>
          <w:szCs w:val="24"/>
        </w:rPr>
        <w:t xml:space="preserve"> </w:t>
      </w:r>
      <w:r w:rsidR="00AD1566" w:rsidRPr="007F648F">
        <w:rPr>
          <w:rFonts w:ascii="Times New Roman" w:eastAsia="Times New Roman" w:hAnsi="Times New Roman" w:cs="Times New Roman"/>
          <w:bCs/>
          <w:sz w:val="24"/>
          <w:szCs w:val="24"/>
        </w:rPr>
        <w:t xml:space="preserve">winds </w:t>
      </w:r>
      <w:r w:rsidR="000445EC" w:rsidRPr="007F648F">
        <w:rPr>
          <w:rFonts w:ascii="Times New Roman" w:eastAsia="Times New Roman" w:hAnsi="Times New Roman" w:cs="Times New Roman"/>
          <w:bCs/>
          <w:sz w:val="24"/>
          <w:szCs w:val="24"/>
        </w:rPr>
        <w:t>can destroy forest canopies</w:t>
      </w:r>
      <w:r w:rsidR="00964BBC" w:rsidRPr="007F648F">
        <w:rPr>
          <w:rFonts w:ascii="Times New Roman" w:eastAsia="Times New Roman" w:hAnsi="Times New Roman" w:cs="Times New Roman"/>
          <w:bCs/>
          <w:sz w:val="24"/>
          <w:szCs w:val="24"/>
        </w:rPr>
        <w:t>, initially</w:t>
      </w:r>
      <w:r w:rsidR="000445EC" w:rsidRPr="007F648F">
        <w:rPr>
          <w:rFonts w:ascii="Times New Roman" w:eastAsia="Times New Roman" w:hAnsi="Times New Roman" w:cs="Times New Roman"/>
          <w:bCs/>
          <w:sz w:val="24"/>
          <w:szCs w:val="24"/>
        </w:rPr>
        <w:t xml:space="preserve"> deposit</w:t>
      </w:r>
      <w:r w:rsidR="00964BBC" w:rsidRPr="007F648F">
        <w:rPr>
          <w:rFonts w:ascii="Times New Roman" w:eastAsia="Times New Roman" w:hAnsi="Times New Roman" w:cs="Times New Roman"/>
          <w:bCs/>
          <w:sz w:val="24"/>
          <w:szCs w:val="24"/>
        </w:rPr>
        <w:t>ing</w:t>
      </w:r>
      <w:r w:rsidR="000445EC" w:rsidRPr="007F648F">
        <w:rPr>
          <w:rFonts w:ascii="Times New Roman" w:eastAsia="Times New Roman" w:hAnsi="Times New Roman" w:cs="Times New Roman"/>
          <w:bCs/>
          <w:sz w:val="24"/>
          <w:szCs w:val="24"/>
        </w:rPr>
        <w:t xml:space="preserve"> large </w:t>
      </w:r>
      <w:r w:rsidR="00964BBC" w:rsidRPr="007F648F">
        <w:rPr>
          <w:rFonts w:ascii="Times New Roman" w:eastAsia="Times New Roman" w:hAnsi="Times New Roman" w:cs="Times New Roman"/>
          <w:bCs/>
          <w:sz w:val="24"/>
          <w:szCs w:val="24"/>
        </w:rPr>
        <w:t>amounts</w:t>
      </w:r>
      <w:r w:rsidR="000445EC" w:rsidRPr="007F648F">
        <w:rPr>
          <w:rFonts w:ascii="Times New Roman" w:eastAsia="Times New Roman" w:hAnsi="Times New Roman" w:cs="Times New Roman"/>
          <w:bCs/>
          <w:sz w:val="24"/>
          <w:szCs w:val="24"/>
        </w:rPr>
        <w:t xml:space="preserve"> of leaf material into stream channels (</w:t>
      </w:r>
      <w:proofErr w:type="spellStart"/>
      <w:r w:rsidR="000445EC" w:rsidRPr="007F648F">
        <w:rPr>
          <w:rFonts w:ascii="Times New Roman" w:eastAsia="Times New Roman" w:hAnsi="Times New Roman" w:cs="Times New Roman"/>
          <w:bCs/>
          <w:sz w:val="24"/>
          <w:szCs w:val="24"/>
        </w:rPr>
        <w:t>Scatena</w:t>
      </w:r>
      <w:proofErr w:type="spellEnd"/>
      <w:r w:rsidR="000445EC" w:rsidRPr="007F648F">
        <w:rPr>
          <w:rFonts w:ascii="Times New Roman" w:eastAsia="Times New Roman" w:hAnsi="Times New Roman" w:cs="Times New Roman"/>
          <w:bCs/>
          <w:sz w:val="24"/>
          <w:szCs w:val="24"/>
        </w:rPr>
        <w:t xml:space="preserve"> et al. 2012)</w:t>
      </w:r>
      <w:r w:rsidR="00964BBC" w:rsidRPr="007F648F">
        <w:rPr>
          <w:rFonts w:ascii="Times New Roman" w:eastAsia="Times New Roman" w:hAnsi="Times New Roman" w:cs="Times New Roman"/>
          <w:bCs/>
          <w:sz w:val="24"/>
          <w:szCs w:val="24"/>
        </w:rPr>
        <w:t>, followed by a period of reduced leaf</w:t>
      </w:r>
      <w:r w:rsidR="00AD1566" w:rsidRPr="007F648F">
        <w:rPr>
          <w:rFonts w:ascii="Times New Roman" w:eastAsia="Times New Roman" w:hAnsi="Times New Roman" w:cs="Times New Roman"/>
          <w:bCs/>
          <w:sz w:val="24"/>
          <w:szCs w:val="24"/>
        </w:rPr>
        <w:t>-</w:t>
      </w:r>
      <w:r w:rsidR="00964BBC" w:rsidRPr="007F648F">
        <w:rPr>
          <w:rFonts w:ascii="Times New Roman" w:eastAsia="Times New Roman" w:hAnsi="Times New Roman" w:cs="Times New Roman"/>
          <w:bCs/>
          <w:sz w:val="24"/>
          <w:szCs w:val="24"/>
        </w:rPr>
        <w:t>fall</w:t>
      </w:r>
      <w:r w:rsidR="006A79A2" w:rsidRPr="007F648F">
        <w:rPr>
          <w:rFonts w:ascii="Times New Roman" w:eastAsia="Times New Roman" w:hAnsi="Times New Roman" w:cs="Times New Roman"/>
          <w:bCs/>
          <w:sz w:val="24"/>
          <w:szCs w:val="24"/>
        </w:rPr>
        <w:t xml:space="preserve"> (</w:t>
      </w:r>
      <w:r w:rsidR="006A79A2" w:rsidRPr="007F648F">
        <w:rPr>
          <w:rFonts w:ascii="Times New Roman" w:eastAsia="Times New Roman" w:hAnsi="Times New Roman" w:cs="Times New Roman"/>
          <w:color w:val="000000"/>
          <w:sz w:val="24"/>
          <w:szCs w:val="24"/>
        </w:rPr>
        <w:t xml:space="preserve">Gutiérrez-Fonseca et al. in </w:t>
      </w:r>
      <w:r w:rsidR="003C7C3B" w:rsidRPr="007F648F">
        <w:rPr>
          <w:rFonts w:ascii="Times New Roman" w:eastAsia="Times New Roman" w:hAnsi="Times New Roman" w:cs="Times New Roman"/>
          <w:color w:val="000000"/>
          <w:sz w:val="24"/>
          <w:szCs w:val="24"/>
        </w:rPr>
        <w:t>review</w:t>
      </w:r>
      <w:r w:rsidR="006A79A2" w:rsidRPr="007F648F">
        <w:rPr>
          <w:rFonts w:ascii="Times New Roman" w:eastAsia="Times New Roman" w:hAnsi="Times New Roman" w:cs="Times New Roman"/>
          <w:bCs/>
          <w:sz w:val="24"/>
          <w:szCs w:val="24"/>
        </w:rPr>
        <w:t>)</w:t>
      </w:r>
      <w:r w:rsidR="00964BBC" w:rsidRPr="007F648F">
        <w:rPr>
          <w:rFonts w:ascii="Times New Roman" w:eastAsia="Times New Roman" w:hAnsi="Times New Roman" w:cs="Times New Roman"/>
          <w:bCs/>
          <w:sz w:val="24"/>
          <w:szCs w:val="24"/>
        </w:rPr>
        <w:t xml:space="preserve"> </w:t>
      </w:r>
      <w:r w:rsidR="001E5DF1" w:rsidRPr="007F648F">
        <w:rPr>
          <w:rFonts w:ascii="Times New Roman" w:eastAsia="Times New Roman" w:hAnsi="Times New Roman" w:cs="Times New Roman"/>
          <w:bCs/>
          <w:sz w:val="24"/>
          <w:szCs w:val="24"/>
        </w:rPr>
        <w:t xml:space="preserve">and potentially enhanced growth by stream algae, </w:t>
      </w:r>
      <w:r w:rsidR="00964BBC" w:rsidRPr="007F648F">
        <w:rPr>
          <w:rFonts w:ascii="Times New Roman" w:eastAsia="Times New Roman" w:hAnsi="Times New Roman" w:cs="Times New Roman"/>
          <w:bCs/>
          <w:sz w:val="24"/>
          <w:szCs w:val="24"/>
        </w:rPr>
        <w:t>until canopies recover</w:t>
      </w:r>
      <w:r w:rsidR="003E0465" w:rsidRPr="007F648F">
        <w:rPr>
          <w:rFonts w:ascii="Times New Roman" w:eastAsia="Times New Roman" w:hAnsi="Times New Roman" w:cs="Times New Roman"/>
          <w:bCs/>
          <w:sz w:val="24"/>
          <w:szCs w:val="24"/>
        </w:rPr>
        <w:fldChar w:fldCharType="begin"/>
      </w:r>
      <w:r w:rsidR="003E0465" w:rsidRPr="007F648F">
        <w:rPr>
          <w:rFonts w:ascii="Times New Roman" w:eastAsia="Times New Roman" w:hAnsi="Times New Roman" w:cs="Times New Roman"/>
          <w:bCs/>
          <w:sz w:val="24"/>
          <w:szCs w:val="24"/>
        </w:rPr>
        <w:instrText xml:space="preserve"> ADDIN ZOTERO_ITEM CSL_CITATION {"citationID":"mkDSRNUK","properties":{"formattedCitation":"(Zimmerman et al. 2021)","plainCitation":"(Zimmerman et al. 2021)","noteIndex":0},"citationItems":[{"id":2003,"uris":["http://zotero.org/users/local/8vupCliM/items/DDDJV9GK"],"itemData":{"id":2003,"type":"article-journal","abstract":"The Luquillo Experimental Forest (LEF) has a long history of research on tropical forestry, ecology, and con­ servation, dating as far back as the early 19th Century. Scientific surveys conducted by early explorers of Puerto Rico, followed by United States institutions contributed early understanding of biogeography, species endemism, and tropical soil characteristics. Research in the second half of the 1900s established the LEF as an exemplar of forest management and restoration research in the tropics. Research conducted as part of a radiation experiment funded by the Atomic Energy Commission in the 1960s on forest metabolism established the field of ecosystem ecology in the tropics. Subsequent research has built on these early advances to develop new theories on ecosystem response to disturbance regimes and the role of the biota in ecosystem resilience. Recent and current research in the LEF has advanced understanding of resilience to hurricane disturbances, human land use, gamma irradiation, landslides, drought, and warming, showing that even following the most severe disturbances (e.g., landslides, agriculture) forests reestablish within 60 years. Work in the LEF has reversed the paradigm that tropical ecosystems are fragile, but instead exhibit remarkable resilience to many forms of disturbance present at multiple spatial and temporal scales. Current research is already advancing understanding of how climate change and attendant effects on the disturbance regime might affect the composition, structure, and function of tropical forest ecosystems.","container-title":"Biological Conservation","DOI":"10.1016/j.biocon.2020.108891","ISSN":"00063207","journalAbbreviation":"Biological Conservation","language":"en","page":"108891","source":"DOI.org (Crossref)","title":"Disturbance and resilience in the Luquillo Experimental Forest","volume":"253","author":[{"family":"Zimmerman","given":"Jess K."},{"family":"Wood","given":"Tana E."},{"family":"González","given":"Grizelle"},{"family":"Ramirez","given":"Alonso"},{"family":"Silver","given":"Whendee L."},{"family":"Uriarte","given":"Maria"},{"family":"Willig","given":"Michael R."},{"family":"Waide","given":"Robert B."},{"family":"Lugo","given":"Ariel E."}],"issued":{"date-parts":[["2021",1]]}}}],"schema":"https://github.com/citation-style-language/schema/raw/master/csl-citation.json"} </w:instrText>
      </w:r>
      <w:r w:rsidR="003E0465" w:rsidRPr="007F648F">
        <w:rPr>
          <w:rFonts w:ascii="Times New Roman" w:eastAsia="Times New Roman" w:hAnsi="Times New Roman" w:cs="Times New Roman"/>
          <w:bCs/>
          <w:sz w:val="24"/>
          <w:szCs w:val="24"/>
        </w:rPr>
        <w:fldChar w:fldCharType="separate"/>
      </w:r>
      <w:r w:rsidR="003E0465" w:rsidRPr="007F648F">
        <w:rPr>
          <w:rFonts w:ascii="Times New Roman" w:hAnsi="Times New Roman" w:cs="Times New Roman"/>
          <w:sz w:val="24"/>
          <w:szCs w:val="24"/>
        </w:rPr>
        <w:t>(Zimmerman et al. 2021)</w:t>
      </w:r>
      <w:r w:rsidR="003E0465" w:rsidRPr="007F648F">
        <w:rPr>
          <w:rFonts w:ascii="Times New Roman" w:eastAsia="Times New Roman" w:hAnsi="Times New Roman" w:cs="Times New Roman"/>
          <w:bCs/>
          <w:sz w:val="24"/>
          <w:szCs w:val="24"/>
        </w:rPr>
        <w:fldChar w:fldCharType="end"/>
      </w:r>
      <w:r w:rsidR="009F17AB" w:rsidRPr="007F648F">
        <w:rPr>
          <w:rFonts w:ascii="Times New Roman" w:eastAsia="Times New Roman" w:hAnsi="Times New Roman" w:cs="Times New Roman"/>
          <w:bCs/>
          <w:sz w:val="24"/>
          <w:szCs w:val="24"/>
        </w:rPr>
        <w:t xml:space="preserve">. </w:t>
      </w:r>
      <w:r w:rsidR="00290AFE" w:rsidRPr="007F648F">
        <w:rPr>
          <w:rFonts w:ascii="Times New Roman" w:eastAsia="Times New Roman" w:hAnsi="Times New Roman" w:cs="Times New Roman"/>
          <w:sz w:val="24"/>
          <w:szCs w:val="24"/>
        </w:rPr>
        <w:t xml:space="preserve">Rainfall associated with hurricanes can increase discharge, scour benthic material (Hudson 2021) and alter the geomorphology of stream habitats </w:t>
      </w:r>
      <w:r w:rsidR="003E0465" w:rsidRPr="007F648F">
        <w:rPr>
          <w:rFonts w:ascii="Times New Roman" w:eastAsia="Times New Roman" w:hAnsi="Times New Roman" w:cs="Times New Roman"/>
          <w:sz w:val="24"/>
          <w:szCs w:val="24"/>
        </w:rPr>
        <w:fldChar w:fldCharType="begin"/>
      </w:r>
      <w:r w:rsidR="003E0465" w:rsidRPr="007F648F">
        <w:rPr>
          <w:rFonts w:ascii="Times New Roman" w:eastAsia="Times New Roman" w:hAnsi="Times New Roman" w:cs="Times New Roman"/>
          <w:sz w:val="24"/>
          <w:szCs w:val="24"/>
        </w:rPr>
        <w:instrText xml:space="preserve"> ADDIN ZOTERO_ITEM CSL_CITATION {"citationID":"49MHoH8O","properties":{"formattedCitation":"(Covich et al. 1991)","plainCitation":"(Covich et al. 1991)","noteIndex":0},"citationItems":[{"id":421,"uris":["http://zotero.org/users/local/8vupCliM/items/W6AVB236"],"itemData":{"id":421,"type":"article-journal","abstract":"We report the first data on changes in tropical stream biota resulting from a major hurricane. Beginning 1989, we trapped freshwater shrimp, Atya lanipes, along 1200 m of a montane stream in the Luquillo Ex Forest, Puerto Rico. Prior to Hurricane Hugo, shrimp densities were greater in the headwaters than at m elevation. In October 1989, one month after the hurricane, shrimp densities were reduced on average by in the headwaters (apparently from washout) and increased by 80 percent at mid-elevation. From Dec to May 1990 overall shrimp densities increased rapidly to the highest abundances ever recorded. These den likely resulted from increased numbers of shrimp that migrated upstream from riverine pools; and, from availability of unusually abundant food resources (decomposing leaves and algae) that increased recruitme generalized consumers. Benthic communities in forested, headwater streams are likely to be resilient after inte levels of disturbance, because rapid debris-dam formation increases retention of food resources and redu of invertebrate consumers. However, storms generating greater stream flow and/or less wind than Hurr could cause extensive, longer-lasting decreases of benthic-dwelling shrimp because of greater washout of both and food supplies.","language":"en","page":"8","source":"Zotero","title":"Post-Hurricane Hugo Increases in Atyid Shrimp Abundances in a Puerto Rican Montane Stream","author":[{"family":"Covich","given":"Alan P"},{"family":"Crowl","given":"Todd A"},{"family":"Johnson","given":"Sherri L"},{"family":"Varza","given":"Dennis"},{"family":"Certain","given":"David L"}],"issued":{"date-parts":[["1991"]]}}}],"schema":"https://github.com/citation-style-language/schema/raw/master/csl-citation.json"} </w:instrText>
      </w:r>
      <w:r w:rsidR="003E0465" w:rsidRPr="007F648F">
        <w:rPr>
          <w:rFonts w:ascii="Times New Roman" w:eastAsia="Times New Roman" w:hAnsi="Times New Roman" w:cs="Times New Roman"/>
          <w:sz w:val="24"/>
          <w:szCs w:val="24"/>
        </w:rPr>
        <w:fldChar w:fldCharType="separate"/>
      </w:r>
      <w:r w:rsidR="003E0465" w:rsidRPr="007F648F">
        <w:rPr>
          <w:rFonts w:ascii="Times New Roman" w:hAnsi="Times New Roman" w:cs="Times New Roman"/>
          <w:sz w:val="24"/>
          <w:szCs w:val="24"/>
        </w:rPr>
        <w:t>(Covich et al. 1991)</w:t>
      </w:r>
      <w:r w:rsidR="003E0465" w:rsidRPr="007F648F">
        <w:rPr>
          <w:rFonts w:ascii="Times New Roman" w:eastAsia="Times New Roman" w:hAnsi="Times New Roman" w:cs="Times New Roman"/>
          <w:sz w:val="24"/>
          <w:szCs w:val="24"/>
        </w:rPr>
        <w:fldChar w:fldCharType="end"/>
      </w:r>
      <w:r w:rsidR="00290AFE" w:rsidRPr="007F648F">
        <w:rPr>
          <w:rFonts w:ascii="Times New Roman" w:eastAsia="Times New Roman" w:hAnsi="Times New Roman" w:cs="Times New Roman"/>
          <w:sz w:val="24"/>
          <w:szCs w:val="24"/>
        </w:rPr>
        <w:t xml:space="preserve">. </w:t>
      </w:r>
      <w:r w:rsidR="00121BD4" w:rsidRPr="007F648F">
        <w:rPr>
          <w:rFonts w:ascii="Times New Roman" w:eastAsia="Times New Roman" w:hAnsi="Times New Roman" w:cs="Times New Roman"/>
          <w:bCs/>
          <w:sz w:val="24"/>
          <w:szCs w:val="24"/>
        </w:rPr>
        <w:t xml:space="preserve">Drought effects on streams may evolve </w:t>
      </w:r>
      <w:r w:rsidR="005216B2" w:rsidRPr="007F648F">
        <w:rPr>
          <w:rFonts w:ascii="Times New Roman" w:eastAsia="Times New Roman" w:hAnsi="Times New Roman" w:cs="Times New Roman"/>
          <w:bCs/>
          <w:sz w:val="24"/>
          <w:szCs w:val="24"/>
        </w:rPr>
        <w:t>more slowly</w:t>
      </w:r>
      <w:r w:rsidR="00290AFE" w:rsidRPr="007F648F">
        <w:rPr>
          <w:rFonts w:ascii="Times New Roman" w:eastAsia="Times New Roman" w:hAnsi="Times New Roman" w:cs="Times New Roman"/>
          <w:bCs/>
          <w:sz w:val="24"/>
          <w:szCs w:val="24"/>
        </w:rPr>
        <w:t xml:space="preserve"> </w:t>
      </w:r>
      <w:r w:rsidR="003E0465" w:rsidRPr="007F648F">
        <w:rPr>
          <w:rFonts w:ascii="Times New Roman" w:eastAsia="Times New Roman" w:hAnsi="Times New Roman" w:cs="Times New Roman"/>
          <w:bCs/>
          <w:sz w:val="24"/>
          <w:szCs w:val="24"/>
        </w:rPr>
        <w:fldChar w:fldCharType="begin"/>
      </w:r>
      <w:r w:rsidR="003E0465" w:rsidRPr="007F648F">
        <w:rPr>
          <w:rFonts w:ascii="Times New Roman" w:eastAsia="Times New Roman" w:hAnsi="Times New Roman" w:cs="Times New Roman"/>
          <w:bCs/>
          <w:sz w:val="24"/>
          <w:szCs w:val="24"/>
        </w:rPr>
        <w:instrText xml:space="preserve"> ADDIN ZOTERO_ITEM CSL_CITATION {"citationID":"2CqIOyCf","properties":{"formattedCitation":"(Lake 2003, Guti\\uc0\\u233{}rrez-Fonseca et al. 2020)","plainCitation":"(Lake 2003, Gutiérrez-Fonseca et al. 2020)","noteIndex":0},"citationItems":[{"id":1583,"uris":["http://zotero.org/users/local/8vupCliM/items/BXKTBSN6"],"itemData":{"id":1583,"type":"article-journal","container-title":"Freshwater Biology","DOI":"10.1046/j.1365-2427.2003.01086.x","ISSN":"00465070","issue":"7","language":"en","page":"1161-1172","source":"DOI.org (Crossref)","title":"Ecological effects of perturbation by drought in flowing waters: &lt;i&gt;Effects of drought in streams&lt;/i&gt;","title-short":"Ecological effects of perturbation by drought in flowing waters","volume":"48","author":[{"family":"Lake","given":"P. S."}],"issued":{"date-parts":[["2003",7]]}}},{"id":86,"uris":["http://zotero.org/users/local/8vupCliM/items/D5UUZZZ3"],"itemData":{"id":86,"type":"article-journal","abstract":"Global climate change predictions include decreased precipitation and more frequent droughts in many world regions. In the aseasonal wet tropics, predicting potential impacts is particularly challenging because droughts are rare and therefore poorly understood. In 2015, the Caribbean islands experienced the most severe drought within the past 5 decades. Here, we use this extreme event as an opportunity to assess how tropical stream ecosystems draining the Luquillo Experimental Forest (LEF) in Puerto Rico respond to severe drought. During 2015, precipitation was 45% lower than the long-term (1975–2016) average for the LEF, resulting in a 54% reduction in stream discharge. After 5 mo of declining discharge (April–August 2015), one branch of our focal study stream system became a series of isolated pools and a few rifﬂe-type runs, while the other branch had greatly reduced ﬂow between its pools. Concentrated biotic activity within pools resulted in elevated and highly-variable nutrient (5.1–12.1 lg PO432-P/L; 12.9–57.2 lg NH41-N/L; 80.0–160.0 lg NO32-N/L) and speciﬁc conductance (95–114 lS/cm) levels among pools. However, the algal standing crop was 14Â lower than the previous 15-y average despite increases in nutrient levels, reﬂecting intense grazing pressure of insect and shrimp consumers, potentially due to decreased pool volume. Higher nutrient levels in stream pools did increase bioﬁlm productivity, and at the peak of the drought daily ﬂuctuations in dissolved oxygen ranged from </w:instrText>
      </w:r>
      <w:r w:rsidR="003E0465" w:rsidRPr="007F648F">
        <w:rPr>
          <w:rFonts w:ascii="Cambria Math" w:eastAsia="Times New Roman" w:hAnsi="Cambria Math" w:cs="Cambria Math"/>
          <w:bCs/>
          <w:sz w:val="24"/>
          <w:szCs w:val="24"/>
        </w:rPr>
        <w:instrText>∼</w:instrText>
      </w:r>
      <w:r w:rsidR="003E0465" w:rsidRPr="007F648F">
        <w:rPr>
          <w:rFonts w:ascii="Times New Roman" w:eastAsia="Times New Roman" w:hAnsi="Times New Roman" w:cs="Times New Roman"/>
          <w:bCs/>
          <w:sz w:val="24"/>
          <w:szCs w:val="24"/>
        </w:rPr>
        <w:instrText xml:space="preserve">1.0 to 6.5 mg/L. Signiﬁcantly-higher riparian inputs of organic matter (7.6Â the longterm average) occurred during a 15-d period in May. The drought caused a general increase in macroinvertebrate density, with collector–gatherers and some grazer taxa increasing signiﬁcantly at the peak of the drought, but taxonomic richness did not change. Omnivorous shrimp abundance increased slightly in response to decreased stream ﬂow in one branch of our focal stream. Our study highlights the marked effects of severe droughts on neotropical streams in the wet tropics, with large effects on basal resources and consequent changes in trophic dynamics. Ultimately, our ﬁndings underline the need for a whole-ecosystem perspective to understand how streams respond to increased frequencies of extreme events associated with climate change.","container-title":"Freshwater Science","DOI":"10.1086/708808","ISSN":"2161-9549, 2161-9565","issue":"2","journalAbbreviation":"Freshwater Science","language":"en","page":"197-212","source":"DOI.org (Crossref)","title":"When the rainforest dries: Drought effects on a montane tropical stream ecosystem in Puerto Rico","title-short":"When the rainforest dries","volume":"39","author":[{"family":"Gutiérrez-Fonseca","given":"Pablo E."},{"family":"Ramírez","given":"Alonso"},{"family":"Pringle","given":"Catherine M."},{"family":"Torres","given":"Pedro J."},{"family":"McDowell","given":"William H."},{"family":"Covich","given":"Alan"},{"family":"Crowl","given":"Todd"},{"family":"Pérez-Reyes","given":"Omar"}],"issued":{"date-parts":[["2020",6]]}}}],"schema":"https://github.com/citation-style-language/schema/raw/master/csl-citation.json"} </w:instrText>
      </w:r>
      <w:r w:rsidR="003E0465" w:rsidRPr="007F648F">
        <w:rPr>
          <w:rFonts w:ascii="Times New Roman" w:eastAsia="Times New Roman" w:hAnsi="Times New Roman" w:cs="Times New Roman"/>
          <w:bCs/>
          <w:sz w:val="24"/>
          <w:szCs w:val="24"/>
        </w:rPr>
        <w:fldChar w:fldCharType="separate"/>
      </w:r>
      <w:r w:rsidR="003E0465" w:rsidRPr="007F648F">
        <w:rPr>
          <w:rFonts w:ascii="Times New Roman" w:hAnsi="Times New Roman" w:cs="Times New Roman"/>
          <w:sz w:val="24"/>
          <w:szCs w:val="24"/>
        </w:rPr>
        <w:t>(Lake 2003, Gutiérrez-Fonseca et al. 2020)</w:t>
      </w:r>
      <w:r w:rsidR="003E0465" w:rsidRPr="007F648F">
        <w:rPr>
          <w:rFonts w:ascii="Times New Roman" w:eastAsia="Times New Roman" w:hAnsi="Times New Roman" w:cs="Times New Roman"/>
          <w:bCs/>
          <w:sz w:val="24"/>
          <w:szCs w:val="24"/>
        </w:rPr>
        <w:fldChar w:fldCharType="end"/>
      </w:r>
      <w:r w:rsidR="005216B2" w:rsidRPr="007F648F">
        <w:rPr>
          <w:rFonts w:ascii="Times New Roman" w:eastAsia="Times New Roman" w:hAnsi="Times New Roman" w:cs="Times New Roman"/>
          <w:bCs/>
          <w:sz w:val="24"/>
          <w:szCs w:val="24"/>
        </w:rPr>
        <w:t xml:space="preserve">, </w:t>
      </w:r>
      <w:r w:rsidR="00290AFE" w:rsidRPr="007F648F">
        <w:rPr>
          <w:rFonts w:ascii="Times New Roman" w:eastAsia="Times New Roman" w:hAnsi="Times New Roman" w:cs="Times New Roman"/>
          <w:bCs/>
          <w:sz w:val="24"/>
          <w:szCs w:val="24"/>
        </w:rPr>
        <w:t xml:space="preserve">however, </w:t>
      </w:r>
      <w:r w:rsidR="00290AFE" w:rsidRPr="007F648F">
        <w:rPr>
          <w:rFonts w:ascii="Times New Roman" w:eastAsia="Times New Roman" w:hAnsi="Times New Roman" w:cs="Times New Roman"/>
          <w:sz w:val="24"/>
          <w:szCs w:val="24"/>
        </w:rPr>
        <w:t xml:space="preserve">previous studies in streams draining the EYNF have shown that droughts can reduce pool volume and result in reductions in shrimp abundances </w:t>
      </w:r>
      <w:r w:rsidR="008B5D2E" w:rsidRPr="007F648F">
        <w:rPr>
          <w:rFonts w:ascii="Times New Roman" w:eastAsia="Times New Roman" w:hAnsi="Times New Roman" w:cs="Times New Roman"/>
          <w:sz w:val="24"/>
          <w:szCs w:val="24"/>
        </w:rPr>
        <w:fldChar w:fldCharType="begin"/>
      </w:r>
      <w:r w:rsidR="008B5D2E" w:rsidRPr="007F648F">
        <w:rPr>
          <w:rFonts w:ascii="Times New Roman" w:eastAsia="Times New Roman" w:hAnsi="Times New Roman" w:cs="Times New Roman"/>
          <w:sz w:val="24"/>
          <w:szCs w:val="24"/>
        </w:rPr>
        <w:instrText xml:space="preserve"> ADDIN ZOTERO_ITEM CSL_CITATION {"citationID":"cSirCsCm","properties":{"formattedCitation":"(Covich et al. 2003, Guti\\uc0\\u233{}rrez-Fonseca et al. 2020)","plainCitation":"(Covich et al. 2003, Gutiérrez-Fonseca et al. 2020)","noteIndex":0},"citationItems":[{"id":659,"uris":["http://zotero.org/users/local/8vupCliM/items/4IJJ2H5F"],"itemData":{"id":659,"type":"article-journal","container-title":"Freshwater Biology","DOI":"10.1046/j.1365-2427.2003.01093.x","ISSN":"00465070","issue":"7","language":"en","page":"1199-1206","source":"DOI.org (Crossref)","title":"Effects of extreme low flows on freshwater shrimps in a perennial tropical stream:","title-short":"Effects of extreme low flows on freshwater shrimps in a perennial tropical stream","volume":"48","author":[{"family":"Covich","given":"A.P."},{"family":"Crowl","given":"T.A."},{"family":"Scatena","given":"F.N."}],"issued":{"date-parts":[["2003",7]]}}},{"id":86,"uris":["http://zotero.org/users/local/8vupCliM/items/D5UUZZZ3"],"itemData":{"id":86,"type":"article-journal","abstract":"Global climate change predictions include decreased precipitation and more frequent droughts in many world regions. In the aseasonal wet tropics, predicting potential impacts is particularly challenging because droughts are rare and therefore poorly understood. In 2015, the Caribbean islands experienced the most severe drought within the past 5 decades. Here, we use this extreme event as an opportunity to assess how tropical stream ecosystems draining the Luquillo Experimental Forest (LEF) in Puerto Rico respond to severe drought. During 2015, precipitation was 45% lower than the long-term (1975–2016) average for the LEF, resulting in a 54% reduction in stream discharge. After 5 mo of declining discharge (April–August 2015), one branch of our focal study stream system became a series of isolated pools and a few rifﬂe-type runs, while the other branch had greatly reduced ﬂow between its pools. Concentrated biotic activity within pools resulted in elevated and highly-variable nutrient (5.1–12.1 lg PO432-P/L; 12.9–57.2 lg NH41-N/L; 80.0–160.0 lg NO32-N/L) and speciﬁc conductance (95–114 lS/cm) levels among pools. However, the algal standing crop was 14Â lower than the previous 15-y average despite increases in nutrient levels, reﬂecting intense grazing pressure of insect and shrimp consumers, potentially due to decreased pool volume. Higher nutrient levels in stream pools did increase bioﬁlm productivity, and at the peak of the drought daily ﬂuctuations in dissolved oxygen ranged from </w:instrText>
      </w:r>
      <w:r w:rsidR="008B5D2E" w:rsidRPr="007F648F">
        <w:rPr>
          <w:rFonts w:ascii="Cambria Math" w:eastAsia="Times New Roman" w:hAnsi="Cambria Math" w:cs="Cambria Math"/>
          <w:sz w:val="24"/>
          <w:szCs w:val="24"/>
        </w:rPr>
        <w:instrText>∼</w:instrText>
      </w:r>
      <w:r w:rsidR="008B5D2E" w:rsidRPr="007F648F">
        <w:rPr>
          <w:rFonts w:ascii="Times New Roman" w:eastAsia="Times New Roman" w:hAnsi="Times New Roman" w:cs="Times New Roman"/>
          <w:sz w:val="24"/>
          <w:szCs w:val="24"/>
        </w:rPr>
        <w:instrText xml:space="preserve">1.0 to 6.5 mg/L. Signiﬁcantly-higher riparian inputs of organic matter (7.6Â the longterm average) occurred during a 15-d period in May. The drought caused a general increase in macroinvertebrate density, with collector–gatherers and some grazer taxa increasing signiﬁcantly at the peak of the drought, but taxonomic richness did not change. Omnivorous shrimp abundance increased slightly in response to decreased stream ﬂow in one branch of our focal stream. Our study highlights the marked effects of severe droughts on neotropical streams in the wet tropics, with large effects on basal resources and consequent changes in trophic dynamics. Ultimately, our ﬁndings underline the need for a whole-ecosystem perspective to understand how streams respond to increased frequencies of extreme events associated with climate change.","container-title":"Freshwater Science","DOI":"10.1086/708808","ISSN":"2161-9549, 2161-9565","issue":"2","journalAbbreviation":"Freshwater Science","language":"en","page":"197-212","source":"DOI.org (Crossref)","title":"When the rainforest dries: Drought effects on a montane tropical stream ecosystem in Puerto Rico","title-short":"When the rainforest dries","volume":"39","author":[{"family":"Gutiérrez-Fonseca","given":"Pablo E."},{"family":"Ramírez","given":"Alonso"},{"family":"Pringle","given":"Catherine M."},{"family":"Torres","given":"Pedro J."},{"family":"McDowell","given":"William H."},{"family":"Covich","given":"Alan"},{"family":"Crowl","given":"Todd"},{"family":"Pérez-Reyes","given":"Omar"}],"issued":{"date-parts":[["2020",6]]}}}],"schema":"https://github.com/citation-style-language/schema/raw/master/csl-citation.json"} </w:instrText>
      </w:r>
      <w:r w:rsidR="008B5D2E" w:rsidRPr="007F648F">
        <w:rPr>
          <w:rFonts w:ascii="Times New Roman" w:eastAsia="Times New Roman" w:hAnsi="Times New Roman" w:cs="Times New Roman"/>
          <w:sz w:val="24"/>
          <w:szCs w:val="24"/>
        </w:rPr>
        <w:fldChar w:fldCharType="separate"/>
      </w:r>
      <w:r w:rsidR="008B5D2E" w:rsidRPr="007F648F">
        <w:rPr>
          <w:rFonts w:ascii="Times New Roman" w:hAnsi="Times New Roman" w:cs="Times New Roman"/>
          <w:sz w:val="24"/>
          <w:szCs w:val="24"/>
        </w:rPr>
        <w:t>(Covich et al. 2003, Gutiérrez-Fonseca et al. 2020)</w:t>
      </w:r>
      <w:r w:rsidR="008B5D2E" w:rsidRPr="007F648F">
        <w:rPr>
          <w:rFonts w:ascii="Times New Roman" w:eastAsia="Times New Roman" w:hAnsi="Times New Roman" w:cs="Times New Roman"/>
          <w:sz w:val="24"/>
          <w:szCs w:val="24"/>
        </w:rPr>
        <w:fldChar w:fldCharType="end"/>
      </w:r>
      <w:r w:rsidR="00290AFE" w:rsidRPr="007F648F">
        <w:rPr>
          <w:rFonts w:ascii="Times New Roman" w:eastAsia="Times New Roman" w:hAnsi="Times New Roman" w:cs="Times New Roman"/>
          <w:sz w:val="24"/>
          <w:szCs w:val="24"/>
        </w:rPr>
        <w:t xml:space="preserve">. Conversely, shrimp abundances increased in response to Hurricane Hugo (in 1989; </w:t>
      </w:r>
      <w:proofErr w:type="spellStart"/>
      <w:r w:rsidR="00290AFE" w:rsidRPr="007F648F">
        <w:rPr>
          <w:rFonts w:ascii="Times New Roman" w:eastAsia="Times New Roman" w:hAnsi="Times New Roman" w:cs="Times New Roman"/>
          <w:sz w:val="24"/>
          <w:szCs w:val="24"/>
        </w:rPr>
        <w:t>Covich</w:t>
      </w:r>
      <w:proofErr w:type="spellEnd"/>
      <w:r w:rsidR="00290AFE" w:rsidRPr="007F648F">
        <w:rPr>
          <w:rFonts w:ascii="Times New Roman" w:eastAsia="Times New Roman" w:hAnsi="Times New Roman" w:cs="Times New Roman"/>
          <w:sz w:val="24"/>
          <w:szCs w:val="24"/>
        </w:rPr>
        <w:t xml:space="preserve"> et al. 1991), but it is unknown if this increase in shrimp led to increased top-down pressure on basal resources.</w:t>
      </w:r>
    </w:p>
    <w:p w14:paraId="22B5EF9C" w14:textId="214E6811" w:rsidR="00B51170" w:rsidRPr="007F648F" w:rsidRDefault="005046EF" w:rsidP="00485D6C">
      <w:pPr>
        <w:spacing w:line="480" w:lineRule="auto"/>
        <w:ind w:firstLine="36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The initial motivation for this study was to provide baseline data on </w:t>
      </w:r>
      <w:r w:rsidR="005973CD" w:rsidRPr="007F648F">
        <w:rPr>
          <w:rFonts w:ascii="Times New Roman" w:eastAsia="Times New Roman" w:hAnsi="Times New Roman" w:cs="Times New Roman"/>
          <w:sz w:val="24"/>
          <w:szCs w:val="24"/>
        </w:rPr>
        <w:t>shrimp macroconsumer effects on</w:t>
      </w:r>
      <w:r w:rsidRPr="007F648F">
        <w:rPr>
          <w:rFonts w:ascii="Times New Roman" w:eastAsia="Times New Roman" w:hAnsi="Times New Roman" w:cs="Times New Roman"/>
          <w:sz w:val="24"/>
          <w:szCs w:val="24"/>
        </w:rPr>
        <w:t xml:space="preserve"> in-situ leaf litter decomposition</w:t>
      </w:r>
      <w:r w:rsidR="006A79A2" w:rsidRPr="007F648F">
        <w:rPr>
          <w:rFonts w:ascii="Times New Roman" w:eastAsia="Times New Roman" w:hAnsi="Times New Roman" w:cs="Times New Roman"/>
          <w:sz w:val="24"/>
          <w:szCs w:val="24"/>
        </w:rPr>
        <w:t xml:space="preserve"> rates</w:t>
      </w:r>
      <w:r w:rsidRPr="007F648F">
        <w:rPr>
          <w:rFonts w:ascii="Times New Roman" w:eastAsia="Times New Roman" w:hAnsi="Times New Roman" w:cs="Times New Roman"/>
          <w:sz w:val="24"/>
          <w:szCs w:val="24"/>
        </w:rPr>
        <w:t xml:space="preserve"> in two adjacent montane streams in Puerto Rico prior to a future planned flow reduction experiment, where one of the study stream reaches will be de-watered to simulate drought conditions. After running an </w:t>
      </w:r>
      <w:proofErr w:type="gramStart"/>
      <w:r w:rsidR="006A79A2" w:rsidRPr="007F648F">
        <w:rPr>
          <w:rFonts w:ascii="Times New Roman" w:eastAsia="Times New Roman" w:hAnsi="Times New Roman" w:cs="Times New Roman"/>
          <w:sz w:val="24"/>
          <w:szCs w:val="24"/>
        </w:rPr>
        <w:t>in situ</w:t>
      </w:r>
      <w:proofErr w:type="gramEnd"/>
      <w:r w:rsidR="006A79A2" w:rsidRPr="007F648F">
        <w:rPr>
          <w:rFonts w:ascii="Times New Roman" w:eastAsia="Times New Roman" w:hAnsi="Times New Roman" w:cs="Times New Roman"/>
          <w:sz w:val="24"/>
          <w:szCs w:val="24"/>
        </w:rPr>
        <w:t xml:space="preserve"> leaf decomposition </w:t>
      </w:r>
      <w:r w:rsidRPr="007F648F">
        <w:rPr>
          <w:rFonts w:ascii="Times New Roman" w:eastAsia="Times New Roman" w:hAnsi="Times New Roman" w:cs="Times New Roman"/>
          <w:sz w:val="24"/>
          <w:szCs w:val="24"/>
        </w:rPr>
        <w:t>experiment</w:t>
      </w:r>
      <w:r w:rsidR="006A79A2" w:rsidRPr="007F648F">
        <w:rPr>
          <w:rFonts w:ascii="Times New Roman" w:eastAsia="Times New Roman" w:hAnsi="Times New Roman" w:cs="Times New Roman"/>
          <w:sz w:val="24"/>
          <w:szCs w:val="24"/>
        </w:rPr>
        <w:t xml:space="preserve"> (in both the presence and absence of shrimp)</w:t>
      </w:r>
      <w:r w:rsidRPr="007F648F">
        <w:rPr>
          <w:rFonts w:ascii="Times New Roman" w:eastAsia="Times New Roman" w:hAnsi="Times New Roman" w:cs="Times New Roman"/>
          <w:sz w:val="24"/>
          <w:szCs w:val="24"/>
        </w:rPr>
        <w:t xml:space="preserve"> in 2017, two large hurricanes </w:t>
      </w:r>
      <w:r w:rsidR="005973CD" w:rsidRPr="007F648F">
        <w:rPr>
          <w:rFonts w:ascii="Times New Roman" w:eastAsia="Times New Roman" w:hAnsi="Times New Roman" w:cs="Times New Roman"/>
          <w:sz w:val="24"/>
          <w:szCs w:val="24"/>
        </w:rPr>
        <w:t>struck Puerto Rico with extensive effects on the forest canopy at our experimental site.</w:t>
      </w:r>
      <w:r w:rsidRPr="007F648F">
        <w:rPr>
          <w:rFonts w:ascii="Times New Roman" w:eastAsia="Times New Roman" w:hAnsi="Times New Roman" w:cs="Times New Roman"/>
          <w:sz w:val="24"/>
          <w:szCs w:val="24"/>
        </w:rPr>
        <w:t xml:space="preserve"> </w:t>
      </w:r>
      <w:r w:rsidR="005973CD" w:rsidRPr="007F648F">
        <w:rPr>
          <w:rFonts w:ascii="Times New Roman" w:eastAsia="Times New Roman" w:hAnsi="Times New Roman" w:cs="Times New Roman"/>
          <w:sz w:val="24"/>
          <w:szCs w:val="24"/>
        </w:rPr>
        <w:t>Our 2017</w:t>
      </w:r>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lastRenderedPageBreak/>
        <w:t xml:space="preserve">experiment </w:t>
      </w:r>
      <w:r w:rsidR="005973CD" w:rsidRPr="007F648F">
        <w:rPr>
          <w:rFonts w:ascii="Times New Roman" w:eastAsia="Times New Roman" w:hAnsi="Times New Roman" w:cs="Times New Roman"/>
          <w:sz w:val="24"/>
          <w:szCs w:val="24"/>
        </w:rPr>
        <w:t xml:space="preserve">thus provided a </w:t>
      </w:r>
      <w:r w:rsidRPr="007F648F">
        <w:rPr>
          <w:rFonts w:ascii="Times New Roman" w:eastAsia="Times New Roman" w:hAnsi="Times New Roman" w:cs="Times New Roman"/>
          <w:sz w:val="24"/>
          <w:szCs w:val="24"/>
        </w:rPr>
        <w:t xml:space="preserve">pre-hurricane </w:t>
      </w:r>
      <w:r w:rsidR="005973CD" w:rsidRPr="007F648F">
        <w:rPr>
          <w:rFonts w:ascii="Times New Roman" w:eastAsia="Times New Roman" w:hAnsi="Times New Roman" w:cs="Times New Roman"/>
          <w:sz w:val="24"/>
          <w:szCs w:val="24"/>
        </w:rPr>
        <w:t>measurement of decomposition rates in the presence and absence of shrimp</w:t>
      </w:r>
      <w:r w:rsidRPr="007F648F">
        <w:rPr>
          <w:rFonts w:ascii="Times New Roman" w:eastAsia="Times New Roman" w:hAnsi="Times New Roman" w:cs="Times New Roman"/>
          <w:sz w:val="24"/>
          <w:szCs w:val="24"/>
        </w:rPr>
        <w:t xml:space="preserve">. We then repeated </w:t>
      </w:r>
      <w:r w:rsidR="005973CD" w:rsidRPr="007F648F">
        <w:rPr>
          <w:rFonts w:ascii="Times New Roman" w:eastAsia="Times New Roman" w:hAnsi="Times New Roman" w:cs="Times New Roman"/>
          <w:sz w:val="24"/>
          <w:szCs w:val="24"/>
        </w:rPr>
        <w:t xml:space="preserve">macroconsumer exclusion </w:t>
      </w:r>
      <w:r w:rsidRPr="007F648F">
        <w:rPr>
          <w:rFonts w:ascii="Times New Roman" w:eastAsia="Times New Roman" w:hAnsi="Times New Roman" w:cs="Times New Roman"/>
          <w:sz w:val="24"/>
          <w:szCs w:val="24"/>
        </w:rPr>
        <w:t>experiment</w:t>
      </w:r>
      <w:r w:rsidR="005973CD" w:rsidRPr="007F648F">
        <w:rPr>
          <w:rFonts w:ascii="Times New Roman" w:eastAsia="Times New Roman" w:hAnsi="Times New Roman" w:cs="Times New Roman"/>
          <w:sz w:val="24"/>
          <w:szCs w:val="24"/>
        </w:rPr>
        <w:t>s</w:t>
      </w:r>
      <w:r w:rsidRPr="007F648F">
        <w:rPr>
          <w:rFonts w:ascii="Times New Roman" w:eastAsia="Times New Roman" w:hAnsi="Times New Roman" w:cs="Times New Roman"/>
          <w:sz w:val="24"/>
          <w:szCs w:val="24"/>
        </w:rPr>
        <w:t xml:space="preserve"> in 2018 and 2019 in post-hurricane conditions.</w:t>
      </w:r>
      <w:r w:rsidRPr="007F648F">
        <w:rPr>
          <w:rFonts w:ascii="Times New Roman" w:eastAsia="Times New Roman" w:hAnsi="Times New Roman" w:cs="Times New Roman"/>
          <w:color w:val="000000"/>
          <w:sz w:val="24"/>
          <w:szCs w:val="24"/>
        </w:rPr>
        <w:t xml:space="preserve"> </w:t>
      </w:r>
      <w:r w:rsidR="00B51170" w:rsidRPr="007F648F">
        <w:rPr>
          <w:rFonts w:ascii="Times New Roman" w:eastAsia="Times New Roman" w:hAnsi="Times New Roman" w:cs="Times New Roman"/>
          <w:color w:val="000000"/>
          <w:sz w:val="24"/>
          <w:szCs w:val="24"/>
        </w:rPr>
        <w:t>Here we ask three question</w:t>
      </w:r>
      <w:r w:rsidR="007C1325" w:rsidRPr="007F648F">
        <w:rPr>
          <w:rFonts w:ascii="Times New Roman" w:eastAsia="Times New Roman" w:hAnsi="Times New Roman" w:cs="Times New Roman"/>
          <w:color w:val="000000"/>
          <w:sz w:val="24"/>
          <w:szCs w:val="24"/>
        </w:rPr>
        <w:t xml:space="preserve">s using </w:t>
      </w:r>
      <w:r w:rsidR="00B51170" w:rsidRPr="007F648F">
        <w:rPr>
          <w:rFonts w:ascii="Times New Roman" w:eastAsia="Times New Roman" w:hAnsi="Times New Roman" w:cs="Times New Roman"/>
          <w:color w:val="000000"/>
          <w:sz w:val="24"/>
          <w:szCs w:val="24"/>
        </w:rPr>
        <w:t xml:space="preserve">data </w:t>
      </w:r>
      <w:r w:rsidR="007C1325" w:rsidRPr="007F648F">
        <w:rPr>
          <w:rFonts w:ascii="Times New Roman" w:eastAsia="Times New Roman" w:hAnsi="Times New Roman" w:cs="Times New Roman"/>
          <w:color w:val="000000"/>
          <w:sz w:val="24"/>
          <w:szCs w:val="24"/>
        </w:rPr>
        <w:t xml:space="preserve">for leaf litter mass loss in </w:t>
      </w:r>
      <w:r w:rsidR="00D971FF" w:rsidRPr="007F648F">
        <w:rPr>
          <w:rFonts w:ascii="Times New Roman" w:eastAsia="Times New Roman" w:hAnsi="Times New Roman" w:cs="Times New Roman"/>
          <w:color w:val="000000"/>
          <w:sz w:val="24"/>
          <w:szCs w:val="24"/>
        </w:rPr>
        <w:t>macro</w:t>
      </w:r>
      <w:r w:rsidR="007C1325" w:rsidRPr="007F648F">
        <w:rPr>
          <w:rFonts w:ascii="Times New Roman" w:eastAsia="Times New Roman" w:hAnsi="Times New Roman" w:cs="Times New Roman"/>
          <w:color w:val="000000"/>
          <w:sz w:val="24"/>
          <w:szCs w:val="24"/>
        </w:rPr>
        <w:t>consumer exclusion</w:t>
      </w:r>
      <w:r w:rsidR="00B51170" w:rsidRPr="007F648F">
        <w:rPr>
          <w:rFonts w:ascii="Times New Roman" w:eastAsia="Times New Roman" w:hAnsi="Times New Roman" w:cs="Times New Roman"/>
          <w:color w:val="000000"/>
          <w:sz w:val="24"/>
          <w:szCs w:val="24"/>
        </w:rPr>
        <w:t xml:space="preserve"> experiments conducted in 2017 (pre-hurricane), 2018 (five months post-hurricanes Irma and Maria) and 2019 (21-months post-hurricanes): (Q1)</w:t>
      </w:r>
      <w:r w:rsidR="007C1325" w:rsidRPr="007F648F">
        <w:rPr>
          <w:rFonts w:ascii="Times New Roman" w:eastAsia="Times New Roman" w:hAnsi="Times New Roman" w:cs="Times New Roman"/>
          <w:color w:val="000000"/>
          <w:sz w:val="24"/>
          <w:szCs w:val="24"/>
        </w:rPr>
        <w:t xml:space="preserve"> Did</w:t>
      </w:r>
      <w:r w:rsidR="00B51170" w:rsidRPr="007F648F">
        <w:rPr>
          <w:rFonts w:ascii="Times New Roman" w:eastAsia="Times New Roman" w:hAnsi="Times New Roman" w:cs="Times New Roman"/>
          <w:color w:val="000000"/>
          <w:sz w:val="24"/>
          <w:szCs w:val="24"/>
        </w:rPr>
        <w:t xml:space="preserve"> shrimp effects </w:t>
      </w:r>
      <w:r w:rsidR="007C1325" w:rsidRPr="007F648F">
        <w:rPr>
          <w:rFonts w:ascii="Times New Roman" w:eastAsia="Times New Roman" w:hAnsi="Times New Roman" w:cs="Times New Roman"/>
          <w:color w:val="000000"/>
          <w:sz w:val="24"/>
          <w:szCs w:val="24"/>
        </w:rPr>
        <w:t xml:space="preserve">on leaf litter </w:t>
      </w:r>
      <w:r w:rsidR="00B51170" w:rsidRPr="007F648F">
        <w:rPr>
          <w:rFonts w:ascii="Times New Roman" w:eastAsia="Times New Roman" w:hAnsi="Times New Roman" w:cs="Times New Roman"/>
          <w:color w:val="000000"/>
          <w:sz w:val="24"/>
          <w:szCs w:val="24"/>
        </w:rPr>
        <w:t xml:space="preserve">decomposition </w:t>
      </w:r>
      <w:r w:rsidR="007C1325" w:rsidRPr="007F648F">
        <w:rPr>
          <w:rFonts w:ascii="Times New Roman" w:eastAsia="Times New Roman" w:hAnsi="Times New Roman" w:cs="Times New Roman"/>
          <w:color w:val="000000"/>
          <w:sz w:val="24"/>
          <w:szCs w:val="24"/>
        </w:rPr>
        <w:t>differ</w:t>
      </w:r>
      <w:r w:rsidR="00B51170" w:rsidRPr="007F648F">
        <w:rPr>
          <w:rFonts w:ascii="Times New Roman" w:eastAsia="Times New Roman" w:hAnsi="Times New Roman" w:cs="Times New Roman"/>
          <w:color w:val="000000"/>
          <w:sz w:val="24"/>
          <w:szCs w:val="24"/>
        </w:rPr>
        <w:t xml:space="preserve"> between two</w:t>
      </w:r>
      <w:r w:rsidR="007C1325" w:rsidRPr="007F648F">
        <w:rPr>
          <w:rFonts w:ascii="Times New Roman" w:eastAsia="Times New Roman" w:hAnsi="Times New Roman" w:cs="Times New Roman"/>
          <w:color w:val="000000"/>
          <w:sz w:val="24"/>
          <w:szCs w:val="24"/>
        </w:rPr>
        <w:t xml:space="preserve"> adjacent </w:t>
      </w:r>
      <w:r w:rsidR="00B51170" w:rsidRPr="007F648F">
        <w:rPr>
          <w:rFonts w:ascii="Times New Roman" w:eastAsia="Times New Roman" w:hAnsi="Times New Roman" w:cs="Times New Roman"/>
          <w:color w:val="000000"/>
          <w:sz w:val="24"/>
          <w:szCs w:val="24"/>
        </w:rPr>
        <w:t xml:space="preserve">streams that </w:t>
      </w:r>
      <w:r w:rsidR="007C1325" w:rsidRPr="007F648F">
        <w:rPr>
          <w:rFonts w:ascii="Times New Roman" w:eastAsia="Times New Roman" w:hAnsi="Times New Roman" w:cs="Times New Roman"/>
          <w:color w:val="000000"/>
          <w:sz w:val="24"/>
          <w:szCs w:val="24"/>
        </w:rPr>
        <w:t xml:space="preserve">also </w:t>
      </w:r>
      <w:r w:rsidR="00B51170" w:rsidRPr="007F648F">
        <w:rPr>
          <w:rFonts w:ascii="Times New Roman" w:eastAsia="Times New Roman" w:hAnsi="Times New Roman" w:cs="Times New Roman"/>
          <w:color w:val="000000"/>
          <w:sz w:val="24"/>
          <w:szCs w:val="24"/>
        </w:rPr>
        <w:t>differ</w:t>
      </w:r>
      <w:r w:rsidR="007C1325" w:rsidRPr="007F648F">
        <w:rPr>
          <w:rFonts w:ascii="Times New Roman" w:eastAsia="Times New Roman" w:hAnsi="Times New Roman" w:cs="Times New Roman"/>
          <w:color w:val="000000"/>
          <w:sz w:val="24"/>
          <w:szCs w:val="24"/>
        </w:rPr>
        <w:t>ed</w:t>
      </w:r>
      <w:r w:rsidR="00B51170" w:rsidRPr="007F648F">
        <w:rPr>
          <w:rFonts w:ascii="Times New Roman" w:eastAsia="Times New Roman" w:hAnsi="Times New Roman" w:cs="Times New Roman"/>
          <w:color w:val="000000"/>
          <w:sz w:val="24"/>
          <w:szCs w:val="24"/>
        </w:rPr>
        <w:t xml:space="preserve"> in </w:t>
      </w:r>
      <w:r w:rsidR="00AD455D" w:rsidRPr="007F648F">
        <w:rPr>
          <w:rFonts w:ascii="Times New Roman" w:eastAsia="Times New Roman" w:hAnsi="Times New Roman" w:cs="Times New Roman"/>
          <w:color w:val="000000"/>
          <w:sz w:val="24"/>
          <w:szCs w:val="24"/>
        </w:rPr>
        <w:t xml:space="preserve">size and presumably </w:t>
      </w:r>
      <w:r w:rsidR="00B51170" w:rsidRPr="007F648F">
        <w:rPr>
          <w:rFonts w:ascii="Times New Roman" w:eastAsia="Times New Roman" w:hAnsi="Times New Roman" w:cs="Times New Roman"/>
          <w:color w:val="000000"/>
          <w:sz w:val="24"/>
          <w:szCs w:val="24"/>
        </w:rPr>
        <w:t>shrimp abundances? (Q2)</w:t>
      </w:r>
      <w:r w:rsidR="007C1325" w:rsidRPr="007F648F">
        <w:rPr>
          <w:rFonts w:ascii="Times New Roman" w:eastAsia="Times New Roman" w:hAnsi="Times New Roman" w:cs="Times New Roman"/>
          <w:bCs/>
          <w:sz w:val="24"/>
          <w:szCs w:val="24"/>
        </w:rPr>
        <w:t xml:space="preserve"> Were</w:t>
      </w:r>
      <w:r w:rsidR="00B51170" w:rsidRPr="007F648F">
        <w:rPr>
          <w:rFonts w:ascii="Times New Roman" w:eastAsia="Times New Roman" w:hAnsi="Times New Roman" w:cs="Times New Roman"/>
          <w:bCs/>
          <w:sz w:val="24"/>
          <w:szCs w:val="24"/>
        </w:rPr>
        <w:t xml:space="preserve"> shrimp effects and decomposition rates </w:t>
      </w:r>
      <w:r w:rsidR="007C1325" w:rsidRPr="007F648F">
        <w:rPr>
          <w:rFonts w:ascii="Times New Roman" w:eastAsia="Times New Roman" w:hAnsi="Times New Roman" w:cs="Times New Roman"/>
          <w:bCs/>
          <w:sz w:val="24"/>
          <w:szCs w:val="24"/>
        </w:rPr>
        <w:t>altered following the hurricanes</w:t>
      </w:r>
      <w:r w:rsidR="00B51170" w:rsidRPr="007F648F">
        <w:rPr>
          <w:rFonts w:ascii="Times New Roman" w:eastAsia="Times New Roman" w:hAnsi="Times New Roman" w:cs="Times New Roman"/>
          <w:bCs/>
          <w:sz w:val="24"/>
          <w:szCs w:val="24"/>
        </w:rPr>
        <w:t xml:space="preserve">? and (Q3) </w:t>
      </w:r>
      <w:r w:rsidR="007C1325" w:rsidRPr="007F648F">
        <w:rPr>
          <w:rFonts w:ascii="Times New Roman" w:eastAsia="Times New Roman" w:hAnsi="Times New Roman" w:cs="Times New Roman"/>
          <w:bCs/>
          <w:sz w:val="24"/>
          <w:szCs w:val="24"/>
        </w:rPr>
        <w:t>Did</w:t>
      </w:r>
      <w:r w:rsidR="00B51170" w:rsidRPr="007F648F">
        <w:rPr>
          <w:rFonts w:ascii="Times New Roman" w:eastAsia="Times New Roman" w:hAnsi="Times New Roman" w:cs="Times New Roman"/>
          <w:bCs/>
          <w:sz w:val="24"/>
          <w:szCs w:val="24"/>
        </w:rPr>
        <w:t xml:space="preserve"> </w:t>
      </w:r>
      <w:r w:rsidR="007C1325" w:rsidRPr="007F648F">
        <w:rPr>
          <w:rFonts w:ascii="Times New Roman" w:eastAsia="Times New Roman" w:hAnsi="Times New Roman" w:cs="Times New Roman"/>
          <w:bCs/>
          <w:sz w:val="24"/>
          <w:szCs w:val="24"/>
        </w:rPr>
        <w:t xml:space="preserve">higher shrimp abundances in individual pools correlate with </w:t>
      </w:r>
      <w:r w:rsidR="00B51170" w:rsidRPr="007F648F">
        <w:rPr>
          <w:rFonts w:ascii="Times New Roman" w:eastAsia="Times New Roman" w:hAnsi="Times New Roman" w:cs="Times New Roman"/>
          <w:bCs/>
          <w:sz w:val="24"/>
          <w:szCs w:val="24"/>
        </w:rPr>
        <w:t>faster decomposition rates?</w:t>
      </w:r>
      <w:r w:rsidR="007C1325" w:rsidRPr="007F648F">
        <w:rPr>
          <w:rFonts w:ascii="Times New Roman" w:eastAsia="Times New Roman" w:hAnsi="Times New Roman" w:cs="Times New Roman"/>
          <w:bCs/>
          <w:sz w:val="24"/>
          <w:szCs w:val="24"/>
        </w:rPr>
        <w:t xml:space="preserve"> Combining multi-year data collected in replicated experiments and at fixed sites thus allowed us to test for spatial and temporal variation in </w:t>
      </w:r>
      <w:r w:rsidR="002B0F55" w:rsidRPr="007F648F">
        <w:rPr>
          <w:rFonts w:ascii="Times New Roman" w:eastAsia="Times New Roman" w:hAnsi="Times New Roman" w:cs="Times New Roman"/>
          <w:bCs/>
          <w:sz w:val="24"/>
          <w:szCs w:val="24"/>
        </w:rPr>
        <w:t xml:space="preserve">shrimp effects on leaf litter </w:t>
      </w:r>
      <w:r w:rsidR="007C1325" w:rsidRPr="007F648F">
        <w:rPr>
          <w:rFonts w:ascii="Times New Roman" w:eastAsia="Times New Roman" w:hAnsi="Times New Roman" w:cs="Times New Roman"/>
          <w:bCs/>
          <w:sz w:val="24"/>
          <w:szCs w:val="24"/>
        </w:rPr>
        <w:t xml:space="preserve">decomposition.  </w:t>
      </w:r>
    </w:p>
    <w:p w14:paraId="6A886500" w14:textId="77777777" w:rsidR="003C4696" w:rsidRPr="007F648F" w:rsidRDefault="0005205D" w:rsidP="007F648F">
      <w:pPr>
        <w:spacing w:line="480" w:lineRule="auto"/>
        <w:rPr>
          <w:rFonts w:ascii="Times New Roman" w:eastAsia="Times New Roman" w:hAnsi="Times New Roman" w:cs="Times New Roman"/>
          <w:b/>
          <w:sz w:val="24"/>
          <w:szCs w:val="24"/>
        </w:rPr>
      </w:pPr>
      <w:r w:rsidRPr="007F648F">
        <w:rPr>
          <w:rFonts w:ascii="Times New Roman" w:eastAsia="Times New Roman" w:hAnsi="Times New Roman" w:cs="Times New Roman"/>
          <w:b/>
          <w:sz w:val="24"/>
          <w:szCs w:val="24"/>
        </w:rPr>
        <w:t>Methods:</w:t>
      </w:r>
    </w:p>
    <w:p w14:paraId="0D97B241" w14:textId="77777777" w:rsidR="003C4696" w:rsidRPr="007F648F" w:rsidRDefault="0005205D" w:rsidP="007F648F">
      <w:pPr>
        <w:spacing w:line="480" w:lineRule="auto"/>
        <w:rPr>
          <w:rFonts w:ascii="Times New Roman" w:hAnsi="Times New Roman" w:cs="Times New Roman"/>
          <w:sz w:val="24"/>
          <w:szCs w:val="24"/>
        </w:rPr>
      </w:pPr>
      <w:r w:rsidRPr="007F648F">
        <w:rPr>
          <w:rFonts w:ascii="Times New Roman" w:eastAsia="Times New Roman" w:hAnsi="Times New Roman" w:cs="Times New Roman"/>
          <w:i/>
          <w:sz w:val="24"/>
          <w:szCs w:val="24"/>
        </w:rPr>
        <w:t>Study Design</w:t>
      </w:r>
    </w:p>
    <w:p w14:paraId="0F9E27C1" w14:textId="1C9DC3C8" w:rsidR="003C4696" w:rsidRPr="007F648F" w:rsidRDefault="0005205D" w:rsidP="00485D6C">
      <w:pPr>
        <w:spacing w:line="480" w:lineRule="auto"/>
        <w:ind w:firstLine="390"/>
        <w:rPr>
          <w:rFonts w:ascii="Times New Roman" w:eastAsia="Times New Roman" w:hAnsi="Times New Roman" w:cs="Times New Roman"/>
          <w:sz w:val="24"/>
          <w:szCs w:val="24"/>
        </w:rPr>
      </w:pPr>
      <w:bookmarkStart w:id="4" w:name="_heading=h.gjdgxs"/>
      <w:bookmarkEnd w:id="4"/>
      <w:r w:rsidRPr="007F648F">
        <w:rPr>
          <w:rFonts w:ascii="Times New Roman" w:eastAsia="Times New Roman" w:hAnsi="Times New Roman" w:cs="Times New Roman"/>
          <w:sz w:val="24"/>
          <w:szCs w:val="24"/>
        </w:rPr>
        <w:t xml:space="preserve">To assess </w:t>
      </w:r>
      <w:r w:rsidR="000A7D99" w:rsidRPr="007F648F">
        <w:rPr>
          <w:rFonts w:ascii="Times New Roman" w:eastAsia="Times New Roman" w:hAnsi="Times New Roman" w:cs="Times New Roman"/>
          <w:sz w:val="24"/>
          <w:szCs w:val="24"/>
        </w:rPr>
        <w:t xml:space="preserve">differences in </w:t>
      </w:r>
      <w:r w:rsidRPr="007F648F">
        <w:rPr>
          <w:rFonts w:ascii="Times New Roman" w:eastAsia="Times New Roman" w:hAnsi="Times New Roman" w:cs="Times New Roman"/>
          <w:sz w:val="24"/>
          <w:szCs w:val="24"/>
        </w:rPr>
        <w:t xml:space="preserve">shrimp macroconsumer </w:t>
      </w:r>
      <w:r w:rsidR="000A7D99" w:rsidRPr="007F648F">
        <w:rPr>
          <w:rFonts w:ascii="Times New Roman" w:eastAsia="Times New Roman" w:hAnsi="Times New Roman" w:cs="Times New Roman"/>
          <w:sz w:val="24"/>
          <w:szCs w:val="24"/>
        </w:rPr>
        <w:t xml:space="preserve">effects on </w:t>
      </w:r>
      <w:r w:rsidRPr="007F648F">
        <w:rPr>
          <w:rFonts w:ascii="Times New Roman" w:eastAsia="Times New Roman" w:hAnsi="Times New Roman" w:cs="Times New Roman"/>
          <w:sz w:val="24"/>
          <w:szCs w:val="24"/>
        </w:rPr>
        <w:t xml:space="preserve">leaf litter </w:t>
      </w:r>
      <w:r w:rsidR="000A7D99" w:rsidRPr="007F648F">
        <w:rPr>
          <w:rFonts w:ascii="Times New Roman" w:eastAsia="Times New Roman" w:hAnsi="Times New Roman" w:cs="Times New Roman"/>
          <w:sz w:val="24"/>
          <w:szCs w:val="24"/>
        </w:rPr>
        <w:t>breakdown</w:t>
      </w:r>
      <w:r w:rsidRPr="007F648F">
        <w:rPr>
          <w:rFonts w:ascii="Times New Roman" w:eastAsia="Times New Roman" w:hAnsi="Times New Roman" w:cs="Times New Roman"/>
          <w:sz w:val="24"/>
          <w:szCs w:val="24"/>
        </w:rPr>
        <w:t xml:space="preserve"> (Q1), we experimentally </w:t>
      </w:r>
      <w:r w:rsidR="000A7D99" w:rsidRPr="007F648F">
        <w:rPr>
          <w:rFonts w:ascii="Times New Roman" w:eastAsia="Times New Roman" w:hAnsi="Times New Roman" w:cs="Times New Roman"/>
          <w:sz w:val="24"/>
          <w:szCs w:val="24"/>
        </w:rPr>
        <w:t xml:space="preserve">estimated </w:t>
      </w:r>
      <w:r w:rsidRPr="007F648F">
        <w:rPr>
          <w:rFonts w:ascii="Times New Roman" w:eastAsia="Times New Roman" w:hAnsi="Times New Roman" w:cs="Times New Roman"/>
          <w:sz w:val="24"/>
          <w:szCs w:val="24"/>
        </w:rPr>
        <w:t xml:space="preserve">decomposition rates in the presence </w:t>
      </w:r>
      <w:r w:rsidR="000A7D99" w:rsidRPr="007F648F">
        <w:rPr>
          <w:rFonts w:ascii="Times New Roman" w:eastAsia="Times New Roman" w:hAnsi="Times New Roman" w:cs="Times New Roman"/>
          <w:sz w:val="24"/>
          <w:szCs w:val="24"/>
        </w:rPr>
        <w:t xml:space="preserve">compared with </w:t>
      </w:r>
      <w:r w:rsidRPr="007F648F">
        <w:rPr>
          <w:rFonts w:ascii="Times New Roman" w:eastAsia="Times New Roman" w:hAnsi="Times New Roman" w:cs="Times New Roman"/>
          <w:sz w:val="24"/>
          <w:szCs w:val="24"/>
        </w:rPr>
        <w:t>absence of shrimp macroconsumers in each of two study streams</w:t>
      </w:r>
      <w:r w:rsidR="006E2BEB"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t xml:space="preserve">before and after </w:t>
      </w:r>
      <w:r w:rsidR="00AD1566" w:rsidRPr="007F648F">
        <w:rPr>
          <w:rFonts w:ascii="Times New Roman" w:eastAsia="Times New Roman" w:hAnsi="Times New Roman" w:cs="Times New Roman"/>
          <w:sz w:val="24"/>
          <w:szCs w:val="24"/>
        </w:rPr>
        <w:t xml:space="preserve">two back-to-back </w:t>
      </w:r>
      <w:r w:rsidRPr="007F648F">
        <w:rPr>
          <w:rFonts w:ascii="Times New Roman" w:eastAsia="Times New Roman" w:hAnsi="Times New Roman" w:cs="Times New Roman"/>
          <w:sz w:val="24"/>
          <w:szCs w:val="24"/>
        </w:rPr>
        <w:t xml:space="preserve">hurricanes. We measured mass loss of leaf packs over seven weeks in 2017, 2018, and 2019. We refer to mass loss through time via various factors (physical abrasion, ingestion, bioturbation, and microbial decomposition) as decomposition. We used Bayesian mixed effects regressions to compare the rate of mass loss (decomposition rate; </w:t>
      </w:r>
      <w:r w:rsidRPr="007F648F">
        <w:rPr>
          <w:rFonts w:ascii="Times New Roman" w:eastAsia="Times New Roman" w:hAnsi="Times New Roman" w:cs="Times New Roman"/>
          <w:i/>
          <w:sz w:val="24"/>
          <w:szCs w:val="24"/>
        </w:rPr>
        <w:t xml:space="preserve">k) </w:t>
      </w:r>
      <w:r w:rsidRPr="007F648F">
        <w:rPr>
          <w:rFonts w:ascii="Times New Roman" w:eastAsia="Times New Roman" w:hAnsi="Times New Roman" w:cs="Times New Roman"/>
          <w:sz w:val="24"/>
          <w:szCs w:val="24"/>
        </w:rPr>
        <w:t>between streams and treatments. The Bayesian analysis allowed us to</w:t>
      </w:r>
      <w:r w:rsidR="007572E8" w:rsidRPr="007F648F">
        <w:rPr>
          <w:rFonts w:ascii="Times New Roman" w:eastAsia="Times New Roman" w:hAnsi="Times New Roman" w:cs="Times New Roman"/>
          <w:sz w:val="24"/>
          <w:szCs w:val="24"/>
        </w:rPr>
        <w:t xml:space="preserve"> easily combine data across experimental sites to estimate decomposition rates with and without shrimp present in each stream and year. </w:t>
      </w:r>
      <w:r w:rsidRPr="007F648F">
        <w:rPr>
          <w:rFonts w:ascii="Times New Roman" w:eastAsia="Times New Roman" w:hAnsi="Times New Roman" w:cs="Times New Roman"/>
          <w:sz w:val="24"/>
          <w:szCs w:val="24"/>
        </w:rPr>
        <w:t>Additionally, we interpret</w:t>
      </w:r>
      <w:r w:rsidR="007C1325" w:rsidRPr="007F648F">
        <w:rPr>
          <w:rFonts w:ascii="Times New Roman" w:eastAsia="Times New Roman" w:hAnsi="Times New Roman" w:cs="Times New Roman"/>
          <w:sz w:val="24"/>
          <w:szCs w:val="24"/>
        </w:rPr>
        <w:t>ed</w:t>
      </w:r>
      <w:r w:rsidRPr="007F648F">
        <w:rPr>
          <w:rFonts w:ascii="Times New Roman" w:eastAsia="Times New Roman" w:hAnsi="Times New Roman" w:cs="Times New Roman"/>
          <w:sz w:val="24"/>
          <w:szCs w:val="24"/>
        </w:rPr>
        <w:t xml:space="preserve"> decomposition rates within the larger context of abiotic (canopy cover, leaf litter input, pool volume) and biotic </w:t>
      </w:r>
      <w:r w:rsidRPr="007F648F">
        <w:rPr>
          <w:rFonts w:ascii="Times New Roman" w:eastAsia="Times New Roman" w:hAnsi="Times New Roman" w:cs="Times New Roman"/>
          <w:sz w:val="24"/>
          <w:szCs w:val="24"/>
        </w:rPr>
        <w:lastRenderedPageBreak/>
        <w:t xml:space="preserve">(shrimp abundance) factors that were altered </w:t>
      </w:r>
      <w:r w:rsidR="007C1325" w:rsidRPr="007F648F">
        <w:rPr>
          <w:rFonts w:ascii="Times New Roman" w:eastAsia="Times New Roman" w:hAnsi="Times New Roman" w:cs="Times New Roman"/>
          <w:sz w:val="24"/>
          <w:szCs w:val="24"/>
        </w:rPr>
        <w:t>following</w:t>
      </w:r>
      <w:r w:rsidRPr="007F648F">
        <w:rPr>
          <w:rFonts w:ascii="Times New Roman" w:eastAsia="Times New Roman" w:hAnsi="Times New Roman" w:cs="Times New Roman"/>
          <w:sz w:val="24"/>
          <w:szCs w:val="24"/>
        </w:rPr>
        <w:t xml:space="preserve"> hurricanes</w:t>
      </w:r>
      <w:r w:rsidR="007C1325" w:rsidRPr="007F648F">
        <w:rPr>
          <w:rFonts w:ascii="Times New Roman" w:eastAsia="Times New Roman" w:hAnsi="Times New Roman" w:cs="Times New Roman"/>
          <w:sz w:val="24"/>
          <w:szCs w:val="24"/>
        </w:rPr>
        <w:t xml:space="preserve"> (Q2)</w:t>
      </w:r>
      <w:r w:rsidRPr="007F648F">
        <w:rPr>
          <w:rFonts w:ascii="Times New Roman" w:eastAsia="Times New Roman" w:hAnsi="Times New Roman" w:cs="Times New Roman"/>
          <w:sz w:val="24"/>
          <w:szCs w:val="24"/>
        </w:rPr>
        <w:t>. To assess pool-specific effects of shrimp on decomposition rate (Q</w:t>
      </w:r>
      <w:r w:rsidR="007C1325" w:rsidRPr="007F648F">
        <w:rPr>
          <w:rFonts w:ascii="Times New Roman" w:eastAsia="Times New Roman" w:hAnsi="Times New Roman" w:cs="Times New Roman"/>
          <w:sz w:val="24"/>
          <w:szCs w:val="24"/>
        </w:rPr>
        <w:t>3</w:t>
      </w:r>
      <w:r w:rsidRPr="007F648F">
        <w:rPr>
          <w:rFonts w:ascii="Times New Roman" w:eastAsia="Times New Roman" w:hAnsi="Times New Roman" w:cs="Times New Roman"/>
          <w:sz w:val="24"/>
          <w:szCs w:val="24"/>
        </w:rPr>
        <w:t>), we regressed 2019 decomposition rates against visual counts of shrimp in</w:t>
      </w:r>
      <w:r w:rsidR="007572E8"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t xml:space="preserve">pools where experimental units were placed. We interpreted these data in the context of differences in pool volume, as </w:t>
      </w:r>
      <w:r w:rsidR="007572E8" w:rsidRPr="007F648F">
        <w:rPr>
          <w:rFonts w:ascii="Times New Roman" w:eastAsia="Times New Roman" w:hAnsi="Times New Roman" w:cs="Times New Roman"/>
          <w:sz w:val="24"/>
          <w:szCs w:val="24"/>
        </w:rPr>
        <w:t>habitat for</w:t>
      </w:r>
      <w:r w:rsidRPr="007F648F">
        <w:rPr>
          <w:rFonts w:ascii="Times New Roman" w:eastAsia="Times New Roman" w:hAnsi="Times New Roman" w:cs="Times New Roman"/>
          <w:sz w:val="24"/>
          <w:szCs w:val="24"/>
        </w:rPr>
        <w:t xml:space="preserve"> shrimp. </w:t>
      </w:r>
    </w:p>
    <w:p w14:paraId="4167DD2C" w14:textId="77777777" w:rsidR="003C4696" w:rsidRPr="007F648F" w:rsidRDefault="0005205D" w:rsidP="007F648F">
      <w:pPr>
        <w:spacing w:after="0" w:line="480" w:lineRule="auto"/>
        <w:rPr>
          <w:rFonts w:ascii="Times New Roman" w:eastAsia="Times New Roman" w:hAnsi="Times New Roman" w:cs="Times New Roman"/>
          <w:i/>
          <w:sz w:val="24"/>
          <w:szCs w:val="24"/>
        </w:rPr>
      </w:pPr>
      <w:r w:rsidRPr="007F648F">
        <w:rPr>
          <w:rFonts w:ascii="Times New Roman" w:eastAsia="Times New Roman" w:hAnsi="Times New Roman" w:cs="Times New Roman"/>
          <w:i/>
          <w:sz w:val="24"/>
          <w:szCs w:val="24"/>
        </w:rPr>
        <w:t xml:space="preserve">Study site description </w:t>
      </w:r>
    </w:p>
    <w:p w14:paraId="489CB474" w14:textId="15BECD63" w:rsidR="003C4696" w:rsidRPr="007F648F" w:rsidRDefault="0005205D" w:rsidP="00485D6C">
      <w:pPr>
        <w:spacing w:after="0" w:line="480" w:lineRule="auto"/>
        <w:ind w:firstLine="390"/>
        <w:rPr>
          <w:rFonts w:ascii="Times New Roman" w:eastAsia="Times New Roman" w:hAnsi="Times New Roman" w:cs="Times New Roman"/>
          <w:sz w:val="24"/>
          <w:szCs w:val="24"/>
        </w:rPr>
      </w:pPr>
      <w:bookmarkStart w:id="5" w:name="_heading=h.30j0zll"/>
      <w:bookmarkEnd w:id="5"/>
      <w:r w:rsidRPr="007F648F">
        <w:rPr>
          <w:rFonts w:ascii="Times New Roman" w:eastAsia="Times New Roman" w:hAnsi="Times New Roman" w:cs="Times New Roman"/>
          <w:sz w:val="24"/>
          <w:szCs w:val="24"/>
        </w:rPr>
        <w:t xml:space="preserve">This study was conducted at the Luquillo Long-Term Ecological Research (LTER) site in the El </w:t>
      </w:r>
      <w:proofErr w:type="spellStart"/>
      <w:r w:rsidRPr="007F648F">
        <w:rPr>
          <w:rFonts w:ascii="Times New Roman" w:eastAsia="Times New Roman" w:hAnsi="Times New Roman" w:cs="Times New Roman"/>
          <w:sz w:val="24"/>
          <w:szCs w:val="24"/>
        </w:rPr>
        <w:t>Yunque</w:t>
      </w:r>
      <w:proofErr w:type="spellEnd"/>
      <w:r w:rsidRPr="007F648F">
        <w:rPr>
          <w:rFonts w:ascii="Times New Roman" w:eastAsia="Times New Roman" w:hAnsi="Times New Roman" w:cs="Times New Roman"/>
          <w:sz w:val="24"/>
          <w:szCs w:val="24"/>
        </w:rPr>
        <w:t xml:space="preserve"> National Forest (EYNF; ~11,300ha) in northeastern Puerto Rico (18°18' N, 65°47' W, Fig. 1). The EYNF, also known as the Luquillo Experimental Forest (LEF), is the most biologically diverse forest in the U.S National Forest System </w:t>
      </w:r>
      <w:r w:rsidR="007F648F">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{"citationID":"cV2IcSRY","properties":{"formattedCitation":"(Qui\\uc0\\u241{}ones n.d.)","plainCitation":"(Quiñones n.d.)","dontUpdate":true,"noteIndex":0},"citationItems":[{"id":1072,"uris":["http://zotero.org/users/local/8vupCliM/items/362UHHC8"],"itemData":{"id":1072,"type":"article-journal","language":"en","page":"65","source":"Zotero","title":"El Yunque National Forest Atlas","author":[{"family":"Quiñones","given":"Maya"}]}}],"schema":"https://github.com/citation-style-language/schema/raw/master/csl-citation.json"} </w:instrText>
      </w:r>
      <w:r w:rsidR="007F648F">
        <w:rPr>
          <w:rFonts w:ascii="Times New Roman" w:eastAsia="Times New Roman" w:hAnsi="Times New Roman" w:cs="Times New Roman"/>
          <w:sz w:val="24"/>
          <w:szCs w:val="24"/>
        </w:rPr>
        <w:fldChar w:fldCharType="separate"/>
      </w:r>
      <w:r w:rsidR="007F648F" w:rsidRPr="007F648F">
        <w:rPr>
          <w:rFonts w:ascii="Times New Roman" w:hAnsi="Times New Roman" w:cs="Times New Roman"/>
          <w:sz w:val="24"/>
          <w:szCs w:val="24"/>
        </w:rPr>
        <w:t xml:space="preserve">(Quiñones </w:t>
      </w:r>
      <w:r w:rsidR="007F648F">
        <w:rPr>
          <w:rFonts w:ascii="Times New Roman" w:hAnsi="Times New Roman" w:cs="Times New Roman"/>
          <w:sz w:val="24"/>
          <w:szCs w:val="24"/>
        </w:rPr>
        <w:t>et al. 2018</w:t>
      </w:r>
      <w:r w:rsidR="007F648F" w:rsidRPr="007F648F">
        <w:rPr>
          <w:rFonts w:ascii="Times New Roman" w:hAnsi="Times New Roman" w:cs="Times New Roman"/>
          <w:sz w:val="24"/>
          <w:szCs w:val="24"/>
        </w:rPr>
        <w:t>)</w:t>
      </w:r>
      <w:r w:rsidR="007F648F">
        <w:rPr>
          <w:rFonts w:ascii="Times New Roman" w:eastAsia="Times New Roman" w:hAnsi="Times New Roman" w:cs="Times New Roman"/>
          <w:sz w:val="24"/>
          <w:szCs w:val="24"/>
        </w:rPr>
        <w:fldChar w:fldCharType="end"/>
      </w:r>
      <w:r w:rsidRPr="007F648F">
        <w:rPr>
          <w:rFonts w:ascii="Times New Roman" w:eastAsia="Times New Roman" w:hAnsi="Times New Roman" w:cs="Times New Roman"/>
          <w:sz w:val="24"/>
          <w:szCs w:val="24"/>
        </w:rPr>
        <w:t>. The EYNF is located within the Luquillo mountains, with peaks that rise over 1,000</w:t>
      </w:r>
      <w:r w:rsidR="00AB71D7"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t xml:space="preserve">m </w:t>
      </w:r>
      <w:proofErr w:type="spellStart"/>
      <w:r w:rsidRPr="007F648F">
        <w:rPr>
          <w:rFonts w:ascii="Times New Roman" w:eastAsia="Times New Roman" w:hAnsi="Times New Roman" w:cs="Times New Roman"/>
          <w:sz w:val="24"/>
          <w:szCs w:val="24"/>
        </w:rPr>
        <w:t>a.s.l</w:t>
      </w:r>
      <w:proofErr w:type="spellEnd"/>
      <w:r w:rsidRPr="007F648F">
        <w:rPr>
          <w:rFonts w:ascii="Times New Roman" w:eastAsia="Times New Roman" w:hAnsi="Times New Roman" w:cs="Times New Roman"/>
          <w:sz w:val="24"/>
          <w:szCs w:val="24"/>
        </w:rPr>
        <w:t>. Mountain peaks are frequently under cloud cover and the forest has a high frequency of low-intensity rain</w:t>
      </w:r>
      <w:r w:rsidR="00AB71D7" w:rsidRPr="007F648F">
        <w:rPr>
          <w:rFonts w:ascii="Times New Roman" w:eastAsia="Times New Roman" w:hAnsi="Times New Roman" w:cs="Times New Roman"/>
          <w:sz w:val="24"/>
          <w:szCs w:val="24"/>
        </w:rPr>
        <w:t>fall</w:t>
      </w:r>
      <w:r w:rsidRPr="007F648F">
        <w:rPr>
          <w:rFonts w:ascii="Times New Roman" w:eastAsia="Times New Roman" w:hAnsi="Times New Roman" w:cs="Times New Roman"/>
          <w:sz w:val="24"/>
          <w:szCs w:val="24"/>
        </w:rPr>
        <w:t xml:space="preserve"> (Brokaw et al. 2012). Migratory amphidromous fish, shrimp, and aquatic insects inhabit the streams and invertebrate biomass is dominated by shrimp macroconsumers above waterfalls which exclude fish predators from upstream passage</w:t>
      </w:r>
      <w:r w:rsidR="007F648F">
        <w:rPr>
          <w:rFonts w:ascii="Times New Roman" w:eastAsia="Times New Roman" w:hAnsi="Times New Roman" w:cs="Times New Roman"/>
          <w:sz w:val="24"/>
          <w:szCs w:val="24"/>
        </w:rPr>
        <w:t xml:space="preserve"> </w:t>
      </w:r>
      <w:r w:rsidR="007F648F">
        <w:rPr>
          <w:rFonts w:ascii="Times New Roman" w:eastAsia="Times New Roman" w:hAnsi="Times New Roman" w:cs="Times New Roman"/>
          <w:sz w:val="24"/>
          <w:szCs w:val="24"/>
        </w:rPr>
        <w:fldChar w:fldCharType="begin"/>
      </w:r>
      <w:r w:rsidR="007F648F">
        <w:rPr>
          <w:rFonts w:ascii="Times New Roman" w:eastAsia="Times New Roman" w:hAnsi="Times New Roman" w:cs="Times New Roman"/>
          <w:sz w:val="24"/>
          <w:szCs w:val="24"/>
        </w:rPr>
        <w:instrText xml:space="preserve"> ADDIN ZOTERO_ITEM CSL_CITATION {"citationID":"niMduqOP","properties":{"formattedCitation":"(Covich 1988)","plainCitation":"(Covich 1988)","noteIndex":0},"citationItems":[{"id":1536,"uris":["http://zotero.org/users/local/8vupCliM/items/T8FM39T7"],"itemData":{"id":1536,"type":"article-journal","container-title":"SIL Proceedings, 1922-2010","DOI":"10.1080/03680770.1987.11899859","ISSN":"0368-0770","issue":"4","journalAbbreviation":"SIL Proceedings, 1922-2010","language":"en","page":"2108-2113","source":"DOI.org (Crossref)","title":"Atyid shrimp in the headwaters of the Luquillo Mountains, Puerto Rico: Filter feeding in natural and artificial streams","title-short":"Atyid shrimp in the headwaters of the Luquillo Mountains, Puerto Rico","volume":"23","author":[{"family":"Covich","given":"Alan P."}],"issued":{"date-parts":[["1988",12]]}}}],"schema":"https://github.com/citation-style-language/schema/raw/master/csl-citation.json"} </w:instrText>
      </w:r>
      <w:r w:rsidR="007F648F">
        <w:rPr>
          <w:rFonts w:ascii="Times New Roman" w:eastAsia="Times New Roman" w:hAnsi="Times New Roman" w:cs="Times New Roman"/>
          <w:sz w:val="24"/>
          <w:szCs w:val="24"/>
        </w:rPr>
        <w:fldChar w:fldCharType="separate"/>
      </w:r>
      <w:r w:rsidR="007F648F" w:rsidRPr="007F648F">
        <w:rPr>
          <w:rFonts w:ascii="Times New Roman" w:hAnsi="Times New Roman" w:cs="Times New Roman"/>
          <w:sz w:val="24"/>
        </w:rPr>
        <w:t>(Covich 1988)</w:t>
      </w:r>
      <w:r w:rsidR="007F648F">
        <w:rPr>
          <w:rFonts w:ascii="Times New Roman" w:eastAsia="Times New Roman" w:hAnsi="Times New Roman" w:cs="Times New Roman"/>
          <w:sz w:val="24"/>
          <w:szCs w:val="24"/>
        </w:rPr>
        <w:fldChar w:fldCharType="end"/>
      </w:r>
      <w:r w:rsidRPr="007F648F">
        <w:rPr>
          <w:rFonts w:ascii="Times New Roman" w:eastAsia="Times New Roman" w:hAnsi="Times New Roman" w:cs="Times New Roman"/>
          <w:sz w:val="24"/>
          <w:szCs w:val="24"/>
        </w:rPr>
        <w:t xml:space="preserve">. </w:t>
      </w:r>
    </w:p>
    <w:p w14:paraId="3EC3AD51" w14:textId="39A8B280" w:rsidR="003C4696" w:rsidRPr="007F648F" w:rsidRDefault="0005205D" w:rsidP="00485D6C">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Research described here is focused on two adjacent headwater streams (inset, Fig. 1) within the Rio Espiritu Santo which is one of the nine major watersheds within the EYNF. A 150 m reach in each of two first-order streams, Prieta A (PA) and Prieta B (PB), were used as focal study reaches (inset, Fig. 1). The stream channel for both PA and PB is approximately 2 m wide and 0.75 m deep, with primarily pebble- to boulder-sized sediment and sand and silt deposits in pools. Prieta A and Prieta B join to form the Prieta mainstem tributary of the </w:t>
      </w:r>
      <w:proofErr w:type="spellStart"/>
      <w:r w:rsidRPr="007F648F">
        <w:rPr>
          <w:rFonts w:ascii="Times New Roman" w:eastAsia="Times New Roman" w:hAnsi="Times New Roman" w:cs="Times New Roman"/>
          <w:sz w:val="24"/>
          <w:szCs w:val="24"/>
        </w:rPr>
        <w:t>Sonadora</w:t>
      </w:r>
      <w:proofErr w:type="spellEnd"/>
      <w:r w:rsidRPr="007F648F">
        <w:rPr>
          <w:rFonts w:ascii="Times New Roman" w:eastAsia="Times New Roman" w:hAnsi="Times New Roman" w:cs="Times New Roman"/>
          <w:sz w:val="24"/>
          <w:szCs w:val="24"/>
        </w:rPr>
        <w:t xml:space="preserve"> River which is part of the larger Espiritu Santo drainage. None of the rivers within this watershed have dams over 5 m tall, but water withdrawals for municipal water supplies can be relatively high </w:t>
      </w:r>
      <w:r w:rsidR="007F648F">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{"citationID":"TjahDynH","properties":{"formattedCitation":"(Crook et al. 2007)","plainCitation":"(Crook et al. 2007)","dontUpdate":true,"noteIndex":0},"citationItems":[{"id":1070,"uris":["http://zotero.org/users/local/8vupCliM/items/D3RJNBCL"],"itemData":{"id":1070,"type":"report","abstract":"This study quantifies the amount of water withdrawn from the Luqillo Experimental Forest (LEF) in 2004. Spatially averaged mean monthly water budgets were generated for watersheds draining the LEF by combining long-term data from various government agencies with estimated extraction data. Results suggest that, on a typical day, 70 percent of water generated within the forest is diverted before reaching the ocean. This is up from an estimated 54 percent in 1994. Analysis showed that up to 63 percent of average monthly stream runoff is diverted from individual watersheds during drier months. Watersheds with large water intakes have the most dramatic decrease in streamflow, particularly the Río Espiritu Santo watershed, where 82 percent of median flow is diverted.","event-place":"San Juan, PR","language":"en","note":"DOI: 10.2737/IITF-GTR-36","number":"IITF-GTR-36","page":"IITF-GTR-36","publisher":"U.S. Department of Agriculture, Forest Service, International Institute of Tropical Forestry","publisher-place":"San Juan, PR","source":"DOI.org (Crossref)","title":"Water Withdrawn From the Luquillo Experimental Forest, 2004","URL":"https://www.fs.usda.gov/treesearch/pubs/30058","author":[{"family":"Crook","given":"Kelly E."},{"family":"Scatena","given":"Fred N."},{"family":"Pringle","given":"Catherine M."}],"accessed":{"date-parts":[["2022",4,11]]},"issued":{"date-parts":[["2007"]]}}}],"schema":"https://github.com/citation-style-language/schema/raw/master/csl-citation.json"} </w:instrText>
      </w:r>
      <w:r w:rsidR="007F648F">
        <w:rPr>
          <w:rFonts w:ascii="Times New Roman" w:eastAsia="Times New Roman" w:hAnsi="Times New Roman" w:cs="Times New Roman"/>
          <w:sz w:val="24"/>
          <w:szCs w:val="24"/>
        </w:rPr>
        <w:fldChar w:fldCharType="separate"/>
      </w:r>
      <w:r w:rsidR="007F648F" w:rsidRPr="007F648F">
        <w:rPr>
          <w:rFonts w:ascii="Times New Roman" w:hAnsi="Times New Roman" w:cs="Times New Roman"/>
          <w:sz w:val="24"/>
        </w:rPr>
        <w:t>(Crook et al. 2007</w:t>
      </w:r>
      <w:r w:rsidR="007F648F">
        <w:rPr>
          <w:rFonts w:ascii="Times New Roman" w:hAnsi="Times New Roman" w:cs="Times New Roman"/>
          <w:sz w:val="24"/>
        </w:rPr>
        <w:t>, Chappell et al. 2019</w:t>
      </w:r>
      <w:r w:rsidR="007F648F" w:rsidRPr="007F648F">
        <w:rPr>
          <w:rFonts w:ascii="Times New Roman" w:hAnsi="Times New Roman" w:cs="Times New Roman"/>
          <w:sz w:val="24"/>
        </w:rPr>
        <w:t>)</w:t>
      </w:r>
      <w:r w:rsidR="007F648F">
        <w:rPr>
          <w:rFonts w:ascii="Times New Roman" w:eastAsia="Times New Roman" w:hAnsi="Times New Roman" w:cs="Times New Roman"/>
          <w:sz w:val="24"/>
          <w:szCs w:val="24"/>
        </w:rPr>
        <w:fldChar w:fldCharType="end"/>
      </w:r>
      <w:r w:rsidRPr="007F648F">
        <w:rPr>
          <w:rFonts w:ascii="Times New Roman" w:eastAsia="Times New Roman" w:hAnsi="Times New Roman" w:cs="Times New Roman"/>
          <w:sz w:val="24"/>
          <w:szCs w:val="24"/>
        </w:rPr>
        <w:t xml:space="preserve">. </w:t>
      </w:r>
    </w:p>
    <w:p w14:paraId="73DCDAD5" w14:textId="31C6A605" w:rsidR="003C4696" w:rsidRPr="007F648F" w:rsidRDefault="0005205D" w:rsidP="00485D6C">
      <w:pPr>
        <w:spacing w:after="0" w:line="480" w:lineRule="auto"/>
        <w:ind w:firstLine="390"/>
        <w:rPr>
          <w:rFonts w:ascii="Times New Roman" w:hAnsi="Times New Roman" w:cs="Times New Roman"/>
          <w:sz w:val="24"/>
          <w:szCs w:val="24"/>
        </w:rPr>
      </w:pPr>
      <w:r w:rsidRPr="007F648F">
        <w:rPr>
          <w:rFonts w:ascii="Times New Roman" w:eastAsia="Times New Roman" w:hAnsi="Times New Roman" w:cs="Times New Roman"/>
          <w:sz w:val="24"/>
          <w:szCs w:val="24"/>
        </w:rPr>
        <w:lastRenderedPageBreak/>
        <w:t xml:space="preserve">The upper </w:t>
      </w:r>
      <w:proofErr w:type="spellStart"/>
      <w:r w:rsidRPr="007F648F">
        <w:rPr>
          <w:rFonts w:ascii="Times New Roman" w:eastAsia="Times New Roman" w:hAnsi="Times New Roman" w:cs="Times New Roman"/>
          <w:sz w:val="24"/>
          <w:szCs w:val="24"/>
        </w:rPr>
        <w:t>Sonadora</w:t>
      </w:r>
      <w:proofErr w:type="spellEnd"/>
      <w:r w:rsidRPr="007F648F">
        <w:rPr>
          <w:rFonts w:ascii="Times New Roman" w:eastAsia="Times New Roman" w:hAnsi="Times New Roman" w:cs="Times New Roman"/>
          <w:sz w:val="24"/>
          <w:szCs w:val="24"/>
        </w:rPr>
        <w:t xml:space="preserve"> and Prieta tributaries lack predaceous fishes, due to large waterfalls in the lower drainage, but harbor diverse macroinvertebrates. The only fish species that occur in EYNF headwater streams are the green stream goby </w:t>
      </w:r>
      <w:proofErr w:type="spellStart"/>
      <w:r w:rsidRPr="007F648F">
        <w:rPr>
          <w:rFonts w:ascii="Times New Roman" w:eastAsia="Times New Roman" w:hAnsi="Times New Roman" w:cs="Times New Roman"/>
          <w:i/>
          <w:sz w:val="24"/>
          <w:szCs w:val="24"/>
        </w:rPr>
        <w:t>Sicydium</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plumieri</w:t>
      </w:r>
      <w:proofErr w:type="spellEnd"/>
      <w:r w:rsidRPr="007F648F">
        <w:rPr>
          <w:rFonts w:ascii="Times New Roman" w:eastAsia="Times New Roman" w:hAnsi="Times New Roman" w:cs="Times New Roman"/>
          <w:i/>
          <w:sz w:val="24"/>
          <w:szCs w:val="24"/>
        </w:rPr>
        <w:t>,</w:t>
      </w:r>
      <w:r w:rsidRPr="007F648F">
        <w:rPr>
          <w:rFonts w:ascii="Times New Roman" w:eastAsia="Times New Roman" w:hAnsi="Times New Roman" w:cs="Times New Roman"/>
          <w:sz w:val="24"/>
          <w:szCs w:val="24"/>
        </w:rPr>
        <w:t xml:space="preserve"> (</w:t>
      </w:r>
      <w:proofErr w:type="spellStart"/>
      <w:r w:rsidRPr="007F648F">
        <w:rPr>
          <w:rFonts w:ascii="Times New Roman" w:eastAsia="Times New Roman" w:hAnsi="Times New Roman" w:cs="Times New Roman"/>
          <w:sz w:val="24"/>
          <w:szCs w:val="24"/>
        </w:rPr>
        <w:t>Gobiidae</w:t>
      </w:r>
      <w:proofErr w:type="spellEnd"/>
      <w:r w:rsidRPr="007F648F">
        <w:rPr>
          <w:rFonts w:ascii="Times New Roman" w:eastAsia="Times New Roman" w:hAnsi="Times New Roman" w:cs="Times New Roman"/>
          <w:sz w:val="24"/>
          <w:szCs w:val="24"/>
        </w:rPr>
        <w:t xml:space="preserve">) and the river goby </w:t>
      </w:r>
      <w:proofErr w:type="spellStart"/>
      <w:r w:rsidRPr="007F648F">
        <w:rPr>
          <w:rFonts w:ascii="Times New Roman" w:eastAsia="Times New Roman" w:hAnsi="Times New Roman" w:cs="Times New Roman"/>
          <w:i/>
          <w:color w:val="282828"/>
          <w:sz w:val="24"/>
          <w:szCs w:val="24"/>
          <w:shd w:val="clear" w:color="auto" w:fill="FFFFFF"/>
        </w:rPr>
        <w:t>Awaous</w:t>
      </w:r>
      <w:proofErr w:type="spellEnd"/>
      <w:r w:rsidRPr="007F648F">
        <w:rPr>
          <w:rFonts w:ascii="Times New Roman" w:eastAsia="Times New Roman" w:hAnsi="Times New Roman" w:cs="Times New Roman"/>
          <w:i/>
          <w:color w:val="282828"/>
          <w:sz w:val="24"/>
          <w:szCs w:val="24"/>
          <w:shd w:val="clear" w:color="auto" w:fill="FFFFFF"/>
        </w:rPr>
        <w:t xml:space="preserve"> banana</w:t>
      </w:r>
      <w:r w:rsidRPr="007F648F">
        <w:rPr>
          <w:rFonts w:ascii="Times New Roman" w:eastAsia="Times New Roman" w:hAnsi="Times New Roman" w:cs="Times New Roman"/>
          <w:i/>
          <w:color w:val="282828"/>
          <w:sz w:val="24"/>
          <w:szCs w:val="24"/>
        </w:rPr>
        <w:t xml:space="preserve">, </w:t>
      </w:r>
      <w:r w:rsidRPr="007F648F">
        <w:rPr>
          <w:rFonts w:ascii="Times New Roman" w:eastAsia="Times New Roman" w:hAnsi="Times New Roman" w:cs="Times New Roman"/>
          <w:color w:val="282828"/>
          <w:sz w:val="24"/>
          <w:szCs w:val="24"/>
        </w:rPr>
        <w:t>(</w:t>
      </w:r>
      <w:proofErr w:type="spellStart"/>
      <w:r w:rsidRPr="007F648F">
        <w:rPr>
          <w:rFonts w:ascii="Times New Roman" w:eastAsia="Times New Roman" w:hAnsi="Times New Roman" w:cs="Times New Roman"/>
          <w:color w:val="282828"/>
          <w:sz w:val="24"/>
          <w:szCs w:val="24"/>
        </w:rPr>
        <w:t>Gobiidae</w:t>
      </w:r>
      <w:proofErr w:type="spellEnd"/>
      <w:r w:rsidRPr="007F648F">
        <w:rPr>
          <w:rFonts w:ascii="Times New Roman" w:eastAsia="Times New Roman" w:hAnsi="Times New Roman" w:cs="Times New Roman"/>
          <w:color w:val="282828"/>
          <w:sz w:val="24"/>
          <w:szCs w:val="24"/>
        </w:rPr>
        <w:t xml:space="preserve">), both of which are algivorous. </w:t>
      </w:r>
      <w:r w:rsidRPr="007F648F">
        <w:rPr>
          <w:rFonts w:ascii="Times New Roman" w:eastAsia="Times New Roman" w:hAnsi="Times New Roman" w:cs="Times New Roman"/>
          <w:sz w:val="24"/>
          <w:szCs w:val="24"/>
        </w:rPr>
        <w:t xml:space="preserve">While ten species of freshwater shrimp occur in streams draining the EYNF </w:t>
      </w:r>
      <w:r w:rsidR="006610A0">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{"citationID":"lHEnH3QE","properties":{"formattedCitation":"(P\\uc0\\u233{}rez-Reyes et al. 2013)","plainCitation":"(Pérez-Reyes et al. 2013)","noteIndex":0},"citationItems":[{"id":1074,"uris":["http://zotero.org/users/local/8vupCliM/items/I4KAVB7L"],"itemData":{"id":1074,"type":"article-journal","abstract":"An updated checklist of the freshwater decapod species of Puerto Rico is presented based on records of shrimp and crab species whose presence has been confirmed in Puerto Rico as a result of extensive field collections, examination of carcinological collections, literature review, and personal communications from researchers. The freshwater decapods fauna of Puerto Rico consists of 18 species of shrimps belonging to eight genera and three families, and one species of crab belonging to the family Pseudothelphusidae.","container-title":"Zootaxa","DOI":"10.11646/zootaxa.3717.3.3","ISSN":"1175-5334, 1175-5326","issue":"3","journalAbbreviation":"Zootaxa","language":"en","page":"329","source":"DOI.org (Crossref)","title":"Freshwater decapods of Puerto Rico: a checklist and reports of new localities","title-short":"Freshwater decapods of Puerto Rico","volume":"3717","author":[{"family":"Pérez-Reyes","given":"Omar"},{"family":"Crowl","given":"Todd A."},{"family":"Hernández-García","given":"Pablo J."},{"family":"Ledesma-Fusté","given":"Ricardo"},{"family":"Villar-Fornes","given":"Fernando A."},{"family":"Covich","given":"Alan P."}],"issued":{"date-parts":[["2013",9,30]]}}}],"schema":"https://github.com/citation-style-language/schema/raw/master/csl-citation.json"} </w:instrText>
      </w:r>
      <w:r w:rsidR="006610A0">
        <w:rPr>
          <w:rFonts w:ascii="Times New Roman" w:eastAsia="Times New Roman" w:hAnsi="Times New Roman" w:cs="Times New Roman"/>
          <w:sz w:val="24"/>
          <w:szCs w:val="24"/>
        </w:rPr>
        <w:fldChar w:fldCharType="separate"/>
      </w:r>
      <w:r w:rsidR="006610A0" w:rsidRPr="006610A0">
        <w:rPr>
          <w:rFonts w:ascii="Times New Roman" w:hAnsi="Times New Roman" w:cs="Times New Roman"/>
          <w:sz w:val="24"/>
          <w:szCs w:val="24"/>
        </w:rPr>
        <w:t>(Pérez-Reyes et al. 2013)</w:t>
      </w:r>
      <w:r w:rsidR="006610A0">
        <w:rPr>
          <w:rFonts w:ascii="Times New Roman" w:eastAsia="Times New Roman" w:hAnsi="Times New Roman" w:cs="Times New Roman"/>
          <w:sz w:val="24"/>
          <w:szCs w:val="24"/>
        </w:rPr>
        <w:fldChar w:fldCharType="end"/>
      </w:r>
      <w:r w:rsidRPr="007F648F">
        <w:rPr>
          <w:rFonts w:ascii="Times New Roman" w:eastAsia="Times New Roman" w:hAnsi="Times New Roman" w:cs="Times New Roman"/>
          <w:sz w:val="24"/>
          <w:szCs w:val="24"/>
        </w:rPr>
        <w:t xml:space="preserve">, </w:t>
      </w:r>
      <w:proofErr w:type="spellStart"/>
      <w:r w:rsidRPr="007F648F">
        <w:rPr>
          <w:rFonts w:ascii="Times New Roman" w:eastAsia="Times New Roman" w:hAnsi="Times New Roman" w:cs="Times New Roman"/>
          <w:i/>
          <w:sz w:val="24"/>
          <w:szCs w:val="24"/>
        </w:rPr>
        <w:t>Xiphocaris</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elongata</w:t>
      </w:r>
      <w:proofErr w:type="spellEnd"/>
      <w:r w:rsidRPr="007F648F">
        <w:rPr>
          <w:rFonts w:ascii="Times New Roman" w:eastAsia="Times New Roman" w:hAnsi="Times New Roman" w:cs="Times New Roman"/>
          <w:i/>
          <w:sz w:val="24"/>
          <w:szCs w:val="24"/>
        </w:rPr>
        <w:t xml:space="preserve"> </w:t>
      </w:r>
      <w:r w:rsidRPr="007F648F">
        <w:rPr>
          <w:rFonts w:ascii="Times New Roman" w:eastAsia="Times New Roman" w:hAnsi="Times New Roman" w:cs="Times New Roman"/>
          <w:sz w:val="24"/>
          <w:szCs w:val="24"/>
        </w:rPr>
        <w:t>and</w:t>
      </w:r>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Atya</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lanipes</w:t>
      </w:r>
      <w:proofErr w:type="spellEnd"/>
      <w:r w:rsidRPr="007F648F">
        <w:rPr>
          <w:rFonts w:ascii="Times New Roman" w:eastAsia="Times New Roman" w:hAnsi="Times New Roman" w:cs="Times New Roman"/>
          <w:i/>
          <w:sz w:val="24"/>
          <w:szCs w:val="24"/>
        </w:rPr>
        <w:t xml:space="preserve"> </w:t>
      </w:r>
      <w:r w:rsidRPr="007F648F">
        <w:rPr>
          <w:rFonts w:ascii="Times New Roman" w:eastAsia="Times New Roman" w:hAnsi="Times New Roman" w:cs="Times New Roman"/>
          <w:sz w:val="24"/>
          <w:szCs w:val="24"/>
        </w:rPr>
        <w:t xml:space="preserve">dominate shrimp assemblages (&gt;90% of individuals) in our study stream reaches. The family </w:t>
      </w:r>
      <w:proofErr w:type="spellStart"/>
      <w:r w:rsidRPr="007F648F">
        <w:rPr>
          <w:rFonts w:ascii="Times New Roman" w:eastAsia="Times New Roman" w:hAnsi="Times New Roman" w:cs="Times New Roman"/>
          <w:sz w:val="24"/>
          <w:szCs w:val="24"/>
        </w:rPr>
        <w:t>Atyidae</w:t>
      </w:r>
      <w:proofErr w:type="spellEnd"/>
      <w:r w:rsidRPr="007F648F">
        <w:rPr>
          <w:rFonts w:ascii="Times New Roman" w:eastAsia="Times New Roman" w:hAnsi="Times New Roman" w:cs="Times New Roman"/>
          <w:sz w:val="24"/>
          <w:szCs w:val="24"/>
        </w:rPr>
        <w:t xml:space="preserve"> is represented by four species including </w:t>
      </w:r>
      <w:proofErr w:type="spellStart"/>
      <w:r w:rsidRPr="007F648F">
        <w:rPr>
          <w:rFonts w:ascii="Times New Roman" w:eastAsia="Times New Roman" w:hAnsi="Times New Roman" w:cs="Times New Roman"/>
          <w:i/>
          <w:sz w:val="24"/>
          <w:szCs w:val="24"/>
        </w:rPr>
        <w:t>Atya</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lanipes</w:t>
      </w:r>
      <w:proofErr w:type="spellEnd"/>
      <w:r w:rsidRPr="007F648F">
        <w:rPr>
          <w:rFonts w:ascii="Times New Roman" w:eastAsia="Times New Roman" w:hAnsi="Times New Roman" w:cs="Times New Roman"/>
          <w:i/>
          <w:sz w:val="24"/>
          <w:szCs w:val="24"/>
        </w:rPr>
        <w:t xml:space="preserve">, A. innocuous, A. </w:t>
      </w:r>
      <w:proofErr w:type="spellStart"/>
      <w:r w:rsidRPr="007F648F">
        <w:rPr>
          <w:rFonts w:ascii="Times New Roman" w:eastAsia="Times New Roman" w:hAnsi="Times New Roman" w:cs="Times New Roman"/>
          <w:i/>
          <w:sz w:val="24"/>
          <w:szCs w:val="24"/>
        </w:rPr>
        <w:t>scabra</w:t>
      </w:r>
      <w:proofErr w:type="spellEnd"/>
      <w:r w:rsidRPr="007F648F">
        <w:rPr>
          <w:rFonts w:ascii="Times New Roman" w:eastAsia="Times New Roman" w:hAnsi="Times New Roman" w:cs="Times New Roman"/>
          <w:i/>
          <w:sz w:val="24"/>
          <w:szCs w:val="24"/>
        </w:rPr>
        <w:t xml:space="preserve">, </w:t>
      </w:r>
      <w:r w:rsidRPr="007F648F">
        <w:rPr>
          <w:rFonts w:ascii="Times New Roman" w:eastAsia="Times New Roman" w:hAnsi="Times New Roman" w:cs="Times New Roman"/>
          <w:sz w:val="24"/>
          <w:szCs w:val="24"/>
        </w:rPr>
        <w:t>and</w:t>
      </w:r>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Micratya</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poeyi</w:t>
      </w:r>
      <w:proofErr w:type="spellEnd"/>
      <w:r w:rsidRPr="007F648F">
        <w:rPr>
          <w:rFonts w:ascii="Times New Roman" w:eastAsia="Times New Roman" w:hAnsi="Times New Roman" w:cs="Times New Roman"/>
          <w:sz w:val="24"/>
          <w:szCs w:val="24"/>
        </w:rPr>
        <w:t xml:space="preserve">.  Five species are represented by the family </w:t>
      </w:r>
      <w:proofErr w:type="spellStart"/>
      <w:r w:rsidRPr="007F648F">
        <w:rPr>
          <w:rFonts w:ascii="Times New Roman" w:eastAsia="Times New Roman" w:hAnsi="Times New Roman" w:cs="Times New Roman"/>
          <w:i/>
          <w:sz w:val="24"/>
          <w:szCs w:val="24"/>
        </w:rPr>
        <w:t>Palaemonidae</w:t>
      </w:r>
      <w:proofErr w:type="spellEnd"/>
      <w:r w:rsidRPr="007F648F">
        <w:rPr>
          <w:rFonts w:ascii="Times New Roman" w:eastAsia="Times New Roman" w:hAnsi="Times New Roman" w:cs="Times New Roman"/>
          <w:sz w:val="24"/>
          <w:szCs w:val="24"/>
        </w:rPr>
        <w:t xml:space="preserve"> including </w:t>
      </w:r>
      <w:r w:rsidRPr="007F648F">
        <w:rPr>
          <w:rFonts w:ascii="Times New Roman" w:eastAsia="Times New Roman" w:hAnsi="Times New Roman" w:cs="Times New Roman"/>
          <w:i/>
          <w:sz w:val="24"/>
          <w:szCs w:val="24"/>
        </w:rPr>
        <w:t xml:space="preserve">Macrobrachium </w:t>
      </w:r>
      <w:proofErr w:type="spellStart"/>
      <w:r w:rsidRPr="007F648F">
        <w:rPr>
          <w:rFonts w:ascii="Times New Roman" w:eastAsia="Times New Roman" w:hAnsi="Times New Roman" w:cs="Times New Roman"/>
          <w:i/>
          <w:sz w:val="24"/>
          <w:szCs w:val="24"/>
        </w:rPr>
        <w:t>acanthurus</w:t>
      </w:r>
      <w:proofErr w:type="spellEnd"/>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i/>
          <w:sz w:val="24"/>
          <w:szCs w:val="24"/>
        </w:rPr>
        <w:t xml:space="preserve">M. </w:t>
      </w:r>
      <w:proofErr w:type="spellStart"/>
      <w:r w:rsidRPr="007F648F">
        <w:rPr>
          <w:rFonts w:ascii="Times New Roman" w:eastAsia="Times New Roman" w:hAnsi="Times New Roman" w:cs="Times New Roman"/>
          <w:i/>
          <w:sz w:val="24"/>
          <w:szCs w:val="24"/>
        </w:rPr>
        <w:t>carcinus</w:t>
      </w:r>
      <w:proofErr w:type="spellEnd"/>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i/>
          <w:sz w:val="24"/>
          <w:szCs w:val="24"/>
        </w:rPr>
        <w:t xml:space="preserve">M. </w:t>
      </w:r>
      <w:proofErr w:type="spellStart"/>
      <w:r w:rsidRPr="007F648F">
        <w:rPr>
          <w:rFonts w:ascii="Times New Roman" w:eastAsia="Times New Roman" w:hAnsi="Times New Roman" w:cs="Times New Roman"/>
          <w:i/>
          <w:sz w:val="24"/>
          <w:szCs w:val="24"/>
        </w:rPr>
        <w:t>faustinum</w:t>
      </w:r>
      <w:proofErr w:type="spellEnd"/>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i/>
          <w:sz w:val="24"/>
          <w:szCs w:val="24"/>
        </w:rPr>
        <w:t xml:space="preserve">M. </w:t>
      </w:r>
      <w:proofErr w:type="spellStart"/>
      <w:r w:rsidRPr="007F648F">
        <w:rPr>
          <w:rFonts w:ascii="Times New Roman" w:eastAsia="Times New Roman" w:hAnsi="Times New Roman" w:cs="Times New Roman"/>
          <w:i/>
          <w:sz w:val="24"/>
          <w:szCs w:val="24"/>
        </w:rPr>
        <w:t>crenulatum</w:t>
      </w:r>
      <w:proofErr w:type="spellEnd"/>
      <w:r w:rsidRPr="007F648F">
        <w:rPr>
          <w:rFonts w:ascii="Times New Roman" w:eastAsia="Times New Roman" w:hAnsi="Times New Roman" w:cs="Times New Roman"/>
          <w:sz w:val="24"/>
          <w:szCs w:val="24"/>
        </w:rPr>
        <w:t xml:space="preserve">, and </w:t>
      </w:r>
      <w:r w:rsidRPr="007F648F">
        <w:rPr>
          <w:rFonts w:ascii="Times New Roman" w:eastAsia="Times New Roman" w:hAnsi="Times New Roman" w:cs="Times New Roman"/>
          <w:i/>
          <w:sz w:val="24"/>
          <w:szCs w:val="24"/>
        </w:rPr>
        <w:t xml:space="preserve">M. </w:t>
      </w:r>
      <w:proofErr w:type="spellStart"/>
      <w:r w:rsidRPr="007F648F">
        <w:rPr>
          <w:rFonts w:ascii="Times New Roman" w:eastAsia="Times New Roman" w:hAnsi="Times New Roman" w:cs="Times New Roman"/>
          <w:i/>
          <w:sz w:val="24"/>
          <w:szCs w:val="24"/>
        </w:rPr>
        <w:t>heterochirus</w:t>
      </w:r>
      <w:proofErr w:type="spellEnd"/>
      <w:r w:rsidRPr="007F648F">
        <w:rPr>
          <w:rFonts w:ascii="Times New Roman" w:eastAsia="Times New Roman" w:hAnsi="Times New Roman" w:cs="Times New Roman"/>
          <w:sz w:val="24"/>
          <w:szCs w:val="24"/>
        </w:rPr>
        <w:t xml:space="preserve">. Finally, the family </w:t>
      </w:r>
      <w:proofErr w:type="spellStart"/>
      <w:r w:rsidRPr="007F648F">
        <w:rPr>
          <w:rFonts w:ascii="Times New Roman" w:eastAsia="Times New Roman" w:hAnsi="Times New Roman" w:cs="Times New Roman"/>
          <w:sz w:val="24"/>
          <w:szCs w:val="24"/>
        </w:rPr>
        <w:t>Xiphocarididae</w:t>
      </w:r>
      <w:proofErr w:type="spellEnd"/>
      <w:r w:rsidRPr="007F648F">
        <w:rPr>
          <w:rFonts w:ascii="Times New Roman" w:eastAsia="Times New Roman" w:hAnsi="Times New Roman" w:cs="Times New Roman"/>
          <w:sz w:val="24"/>
          <w:szCs w:val="24"/>
        </w:rPr>
        <w:t xml:space="preserve"> is represented by only one species, </w:t>
      </w:r>
      <w:proofErr w:type="spellStart"/>
      <w:r w:rsidRPr="007F648F">
        <w:rPr>
          <w:rFonts w:ascii="Times New Roman" w:eastAsia="Times New Roman" w:hAnsi="Times New Roman" w:cs="Times New Roman"/>
          <w:i/>
          <w:sz w:val="24"/>
          <w:szCs w:val="24"/>
        </w:rPr>
        <w:t>Xiphocaris</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elongata</w:t>
      </w:r>
      <w:proofErr w:type="spellEnd"/>
      <w:r w:rsidRPr="007F648F">
        <w:rPr>
          <w:rFonts w:ascii="Times New Roman" w:eastAsia="Times New Roman" w:hAnsi="Times New Roman" w:cs="Times New Roman"/>
          <w:sz w:val="24"/>
          <w:szCs w:val="24"/>
        </w:rPr>
        <w:t xml:space="preserve">. An endemic crab species in the family </w:t>
      </w:r>
      <w:proofErr w:type="spellStart"/>
      <w:r w:rsidRPr="007F648F">
        <w:rPr>
          <w:rFonts w:ascii="Times New Roman" w:eastAsia="Times New Roman" w:hAnsi="Times New Roman" w:cs="Times New Roman"/>
          <w:sz w:val="24"/>
          <w:szCs w:val="24"/>
        </w:rPr>
        <w:t>Pseudothelphusidae</w:t>
      </w:r>
      <w:proofErr w:type="spellEnd"/>
      <w:r w:rsidRPr="007F648F">
        <w:rPr>
          <w:rFonts w:ascii="Times New Roman" w:eastAsia="Times New Roman" w:hAnsi="Times New Roman" w:cs="Times New Roman"/>
          <w:sz w:val="24"/>
          <w:szCs w:val="24"/>
        </w:rPr>
        <w:t xml:space="preserve">, </w:t>
      </w:r>
      <w:proofErr w:type="spellStart"/>
      <w:r w:rsidRPr="007F648F">
        <w:rPr>
          <w:rFonts w:ascii="Times New Roman" w:eastAsia="Times New Roman" w:hAnsi="Times New Roman" w:cs="Times New Roman"/>
          <w:i/>
          <w:sz w:val="24"/>
          <w:szCs w:val="24"/>
        </w:rPr>
        <w:t>Epilobocera</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sinuatifrons</w:t>
      </w:r>
      <w:proofErr w:type="spellEnd"/>
      <w:r w:rsidRPr="007F648F">
        <w:rPr>
          <w:rFonts w:ascii="Times New Roman" w:eastAsia="Times New Roman" w:hAnsi="Times New Roman" w:cs="Times New Roman"/>
          <w:sz w:val="24"/>
          <w:szCs w:val="24"/>
        </w:rPr>
        <w:t xml:space="preserve">, is also present but less common in these streams. Aquatic insects are abundant and dominated by mayflies (Ephemeroptera), mostly in the family </w:t>
      </w:r>
      <w:proofErr w:type="spellStart"/>
      <w:r w:rsidRPr="007F648F">
        <w:rPr>
          <w:rFonts w:ascii="Times New Roman" w:eastAsia="Times New Roman" w:hAnsi="Times New Roman" w:cs="Times New Roman"/>
          <w:sz w:val="24"/>
          <w:szCs w:val="24"/>
        </w:rPr>
        <w:t>Leptophlebiidae</w:t>
      </w:r>
      <w:proofErr w:type="spellEnd"/>
      <w:r w:rsidRPr="007F648F">
        <w:rPr>
          <w:rFonts w:ascii="Times New Roman" w:eastAsia="Times New Roman" w:hAnsi="Times New Roman" w:cs="Times New Roman"/>
          <w:sz w:val="24"/>
          <w:szCs w:val="24"/>
        </w:rPr>
        <w:t xml:space="preserve"> and midge (Diptera) larvae in the family Chironomidae. Notably, case-building caddisfly (</w:t>
      </w:r>
      <w:proofErr w:type="spellStart"/>
      <w:r w:rsidRPr="007F648F">
        <w:rPr>
          <w:rFonts w:ascii="Times New Roman" w:eastAsia="Times New Roman" w:hAnsi="Times New Roman" w:cs="Times New Roman"/>
          <w:sz w:val="24"/>
          <w:szCs w:val="24"/>
        </w:rPr>
        <w:t>Trichoptera</w:t>
      </w:r>
      <w:proofErr w:type="spellEnd"/>
      <w:r w:rsidRPr="007F648F">
        <w:rPr>
          <w:rFonts w:ascii="Times New Roman" w:eastAsia="Times New Roman" w:hAnsi="Times New Roman" w:cs="Times New Roman"/>
          <w:sz w:val="24"/>
          <w:szCs w:val="24"/>
        </w:rPr>
        <w:t xml:space="preserve">) larvae in the family </w:t>
      </w:r>
      <w:proofErr w:type="spellStart"/>
      <w:r w:rsidRPr="007F648F">
        <w:rPr>
          <w:rFonts w:ascii="Times New Roman" w:eastAsia="Times New Roman" w:hAnsi="Times New Roman" w:cs="Times New Roman"/>
          <w:sz w:val="24"/>
          <w:szCs w:val="24"/>
        </w:rPr>
        <w:t>Calamoceratidae</w:t>
      </w:r>
      <w:proofErr w:type="spellEnd"/>
      <w:r w:rsidRPr="007F648F">
        <w:rPr>
          <w:rFonts w:ascii="Times New Roman" w:eastAsia="Times New Roman" w:hAnsi="Times New Roman" w:cs="Times New Roman"/>
          <w:sz w:val="24"/>
          <w:szCs w:val="24"/>
        </w:rPr>
        <w:t xml:space="preserve">, are one of the few insect shredders </w:t>
      </w:r>
      <w:r w:rsidR="006610A0">
        <w:rPr>
          <w:rFonts w:ascii="Times New Roman" w:eastAsia="Times New Roman" w:hAnsi="Times New Roman" w:cs="Times New Roman"/>
          <w:sz w:val="24"/>
          <w:szCs w:val="24"/>
        </w:rPr>
        <w:fldChar w:fldCharType="begin"/>
      </w:r>
      <w:r w:rsidR="0017439A">
        <w:rPr>
          <w:rFonts w:ascii="Times New Roman" w:eastAsia="Times New Roman" w:hAnsi="Times New Roman" w:cs="Times New Roman"/>
          <w:sz w:val="24"/>
          <w:szCs w:val="24"/>
        </w:rPr>
        <w:instrText xml:space="preserve"> ADDIN ZOTERO_ITEM CSL_CITATION {"citationID":"cqzqpRHc","properties":{"formattedCitation":"(Rinc\\uc0\\u243{}n and Covich 2014a)","plainCitation":"(Rincón and Covich 2014a)","noteIndex":0},"citationItems":[{"id":555,"uris":["http://zotero.org/users/local/8vupCliM/items/4HTT7KW2"],"itemData":{"id":555,"type":"article-journal","abstract":"High species richness of tropical riparian trees influences the diversity of organic detritus entering streams, creating temporal variability in litter quantity and quality. We examined the influence of species of riparian plants and macroinvertebrate exclusion on leaf-litter breakdown in a headwater stream in the Luquillo Mountains of Puerto Rico. Leaf litter of Dacryodes excelsa (Burseraceae), Guarea guidonia (Meliaceae), Cecropia scheberiana (Moraceae), Manilkara bidentata (Sapotaceae), and Prestoea acuminata (Palmae) were incubated in litter bags in a pool of Quebrada Prieta. Fine mesh bags were used to exclude macroinvertebrates during leaf breakdown, and coarse mesh bags allowed access to decapod crustaceans (juvenile shrimps and crabs) and aquatic insects (mainly mayflies, chironomids, and caddisflies). D. excelsa and G. guidonia (in coarse- and fine-mesh bags) had significantly higher breakdown rates than C. scheberiana, M. bidentata, and P. acuminata. Breakdown rates were significantly faster in coarse-mesh bag treatments for all leaf types, thus indicating a positive contribution of macroinvertebrates in leaf litter breakdown in this headwater stream. After 42 days of incubation, densities of total invertebrates, mayflies and caddisflies, were higher in bags with D. excelsa and G. guidonia, and lower in P. acuminata, C. scheberiana y M. bidentata. Decay rates were positively correlated to insect densities. Our study highlights the importance of leaf identity and macroinvertebrate exclusion on the process of leaf litter breakdown in tropical headwater streams. Rev. Biol. Trop. 62 (Suppl. 2): 143-154. Epub 2014 April 01.","container-title":"Revista de Biología Tropical","DOI":"10.15517/rbt.v62i0.15784","ISSN":"2215-2075, 0034-7744","journalAbbreviation":"RBT","language":"en","page":"143","source":"DOI.org (Crossref)","title":"Effects of insect and decapod exclusion and leaf litter species identity on breakdown rates in a tropical headwater stream","volume":"62","author":[{"family":"Rincón","given":"José"},{"family":"Covich","given":"Alan"}],"issued":{"date-parts":[["2014",4,1]]}}}],"schema":"https://github.com/citation-style-language/schema/raw/master/csl-citation.json"} </w:instrText>
      </w:r>
      <w:r w:rsidR="006610A0">
        <w:rPr>
          <w:rFonts w:ascii="Times New Roman" w:eastAsia="Times New Roman" w:hAnsi="Times New Roman" w:cs="Times New Roman"/>
          <w:sz w:val="24"/>
          <w:szCs w:val="24"/>
        </w:rPr>
        <w:fldChar w:fldCharType="separate"/>
      </w:r>
      <w:r w:rsidR="0017439A" w:rsidRPr="0017439A">
        <w:rPr>
          <w:rFonts w:ascii="Times New Roman" w:hAnsi="Times New Roman" w:cs="Times New Roman"/>
          <w:sz w:val="24"/>
          <w:szCs w:val="24"/>
        </w:rPr>
        <w:t>(Rincón and Covich 2014a)</w:t>
      </w:r>
      <w:r w:rsidR="006610A0">
        <w:rPr>
          <w:rFonts w:ascii="Times New Roman" w:eastAsia="Times New Roman" w:hAnsi="Times New Roman" w:cs="Times New Roman"/>
          <w:sz w:val="24"/>
          <w:szCs w:val="24"/>
        </w:rPr>
        <w:fldChar w:fldCharType="end"/>
      </w:r>
      <w:r w:rsidRPr="007F648F">
        <w:rPr>
          <w:rFonts w:ascii="Times New Roman" w:eastAsia="Times New Roman" w:hAnsi="Times New Roman" w:cs="Times New Roman"/>
          <w:sz w:val="24"/>
          <w:szCs w:val="24"/>
        </w:rPr>
        <w:t xml:space="preserve">. </w:t>
      </w:r>
    </w:p>
    <w:p w14:paraId="7AC4187C" w14:textId="77777777" w:rsidR="003C4696" w:rsidRPr="007F648F" w:rsidRDefault="0005205D" w:rsidP="007F648F">
      <w:pPr>
        <w:spacing w:after="0" w:line="480" w:lineRule="auto"/>
        <w:rPr>
          <w:rFonts w:ascii="Times New Roman" w:eastAsia="Times New Roman" w:hAnsi="Times New Roman" w:cs="Times New Roman"/>
          <w:i/>
          <w:sz w:val="24"/>
          <w:szCs w:val="24"/>
        </w:rPr>
      </w:pPr>
      <w:r w:rsidRPr="007F648F">
        <w:rPr>
          <w:rFonts w:ascii="Times New Roman" w:eastAsia="Times New Roman" w:hAnsi="Times New Roman" w:cs="Times New Roman"/>
          <w:i/>
          <w:sz w:val="24"/>
          <w:szCs w:val="24"/>
        </w:rPr>
        <w:t>Leaf litter decomposition experiments</w:t>
      </w:r>
    </w:p>
    <w:p w14:paraId="4FEC37AB" w14:textId="3CF020A1" w:rsidR="003C4696" w:rsidRPr="007F648F" w:rsidRDefault="0005205D" w:rsidP="006610A0">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We ran a leaf litter decomposition experiment over a seven-week period in each of three years: 2017, 2018, and 2019 (Experiments I, II, and III; Fig. 2). Two large hurricanes struck Puerto Rico in 2017 after the conclusion of Experiment I, which represented pre-hurricane conditions and became a de-facto pre-hurricane experiment (Fig. 2). We then repeated the initial experiment in 2018 (Experiment II) and 2019 (Experiment III) in post-hurricane conditions. Post-hurricane conditions can consist of increased leaf litter inputs, increased stream nutrients, and decreased canopy cover (</w:t>
      </w:r>
      <w:proofErr w:type="spellStart"/>
      <w:r w:rsidRPr="007F648F">
        <w:rPr>
          <w:rFonts w:ascii="Times New Roman" w:eastAsia="Times New Roman" w:hAnsi="Times New Roman" w:cs="Times New Roman"/>
          <w:sz w:val="24"/>
          <w:szCs w:val="24"/>
        </w:rPr>
        <w:t>Covich</w:t>
      </w:r>
      <w:proofErr w:type="spellEnd"/>
      <w:r w:rsidRPr="007F648F">
        <w:rPr>
          <w:rFonts w:ascii="Times New Roman" w:eastAsia="Times New Roman" w:hAnsi="Times New Roman" w:cs="Times New Roman"/>
          <w:sz w:val="24"/>
          <w:szCs w:val="24"/>
        </w:rPr>
        <w:t xml:space="preserve"> et al. 1991, Brokaw et al. 2012, Present study). </w:t>
      </w:r>
      <w:r w:rsidRPr="007F648F">
        <w:rPr>
          <w:rFonts w:ascii="Times New Roman" w:eastAsia="Times New Roman" w:hAnsi="Times New Roman" w:cs="Times New Roman"/>
          <w:sz w:val="24"/>
          <w:szCs w:val="24"/>
        </w:rPr>
        <w:lastRenderedPageBreak/>
        <w:t>Accordingly, experimental findings presented here are interpreted in the context of pre- and post-hurricane conditions and they also provide additional baseline information on leaf litter decomposition rates in years preceding a flow reduction experiment planned to begin in 2022.</w:t>
      </w:r>
    </w:p>
    <w:p w14:paraId="3420873E" w14:textId="3B2A089E" w:rsidR="003C4696" w:rsidRPr="007F648F" w:rsidRDefault="0005205D" w:rsidP="006610A0">
      <w:pPr>
        <w:spacing w:after="0" w:line="480" w:lineRule="auto"/>
        <w:ind w:firstLine="390"/>
        <w:rPr>
          <w:rFonts w:ascii="Times New Roman" w:hAnsi="Times New Roman" w:cs="Times New Roman"/>
          <w:sz w:val="24"/>
          <w:szCs w:val="24"/>
        </w:rPr>
      </w:pPr>
      <w:r w:rsidRPr="007F648F">
        <w:rPr>
          <w:rFonts w:ascii="Times New Roman" w:eastAsia="Times New Roman" w:hAnsi="Times New Roman" w:cs="Times New Roman"/>
          <w:sz w:val="24"/>
          <w:szCs w:val="24"/>
        </w:rPr>
        <w:t>For</w:t>
      </w:r>
      <w:r w:rsidRPr="007F648F">
        <w:rPr>
          <w:rFonts w:ascii="Times New Roman" w:eastAsia="Times New Roman" w:hAnsi="Times New Roman" w:cs="Times New Roman"/>
          <w:b/>
          <w:sz w:val="24"/>
          <w:szCs w:val="24"/>
        </w:rPr>
        <w:t xml:space="preserve"> </w:t>
      </w:r>
      <w:r w:rsidRPr="007F648F">
        <w:rPr>
          <w:rFonts w:ascii="Times New Roman" w:eastAsia="Times New Roman" w:hAnsi="Times New Roman" w:cs="Times New Roman"/>
          <w:sz w:val="24"/>
          <w:szCs w:val="24"/>
        </w:rPr>
        <w:t>each experiment, we assessed decomposition rates in the presence and absence of shrimp macroconsumers in each of our two study streams (PA and PB). Experiment I (2017) and Experiment II (2018) included n=3 replicate pools in study reaches of both PA and PB. In Experiment III (2019), we included two additional replicate pools (n= 5) within each study reach (PA, PB). We installed paired rectangular quadrats (20.32 cm x 20.32cm) in each pool (Fig. 3).</w:t>
      </w:r>
      <w:ins w:id="6" w:author="Max Kelly" w:date="2023-07-04T13:32:00Z">
        <w:r w:rsidR="004558D2">
          <w:rPr>
            <w:rFonts w:ascii="Times New Roman" w:eastAsia="Times New Roman" w:hAnsi="Times New Roman" w:cs="Times New Roman"/>
            <w:sz w:val="24"/>
            <w:szCs w:val="24"/>
          </w:rPr>
          <w:t xml:space="preserve"> The location of quadrats was randomly assigned for each pool</w:t>
        </w:r>
      </w:ins>
      <w:ins w:id="7" w:author="Max Kelly" w:date="2023-07-04T13:33:00Z">
        <w:r w:rsidR="004558D2">
          <w:rPr>
            <w:rFonts w:ascii="Times New Roman" w:eastAsia="Times New Roman" w:hAnsi="Times New Roman" w:cs="Times New Roman"/>
            <w:sz w:val="24"/>
            <w:szCs w:val="24"/>
          </w:rPr>
          <w:t xml:space="preserve"> </w:t>
        </w:r>
      </w:ins>
      <w:ins w:id="8" w:author="Max Kelly" w:date="2023-07-04T13:34:00Z">
        <w:r w:rsidR="00F866DF">
          <w:rPr>
            <w:rFonts w:ascii="Times New Roman" w:eastAsia="Times New Roman" w:hAnsi="Times New Roman" w:cs="Times New Roman"/>
            <w:sz w:val="24"/>
            <w:szCs w:val="24"/>
          </w:rPr>
          <w:t>within</w:t>
        </w:r>
      </w:ins>
      <w:ins w:id="9" w:author="Max Kelly" w:date="2023-07-04T13:33:00Z">
        <w:r w:rsidR="004558D2">
          <w:rPr>
            <w:rFonts w:ascii="Times New Roman" w:eastAsia="Times New Roman" w:hAnsi="Times New Roman" w:cs="Times New Roman"/>
            <w:sz w:val="24"/>
            <w:szCs w:val="24"/>
          </w:rPr>
          <w:t xml:space="preserve"> areas that typically maintain adequate stream </w:t>
        </w:r>
        <w:commentRangeStart w:id="10"/>
        <w:r w:rsidR="004558D2">
          <w:rPr>
            <w:rFonts w:ascii="Times New Roman" w:eastAsia="Times New Roman" w:hAnsi="Times New Roman" w:cs="Times New Roman"/>
            <w:sz w:val="24"/>
            <w:szCs w:val="24"/>
          </w:rPr>
          <w:t>flow</w:t>
        </w:r>
        <w:commentRangeEnd w:id="10"/>
        <w:r w:rsidR="004558D2">
          <w:rPr>
            <w:rStyle w:val="CommentReference"/>
          </w:rPr>
          <w:commentReference w:id="10"/>
        </w:r>
      </w:ins>
      <w:ins w:id="11" w:author="Max Kelly" w:date="2023-07-04T13:34:00Z">
        <w:r w:rsidR="00F866DF">
          <w:rPr>
            <w:rFonts w:ascii="Times New Roman" w:eastAsia="Times New Roman" w:hAnsi="Times New Roman" w:cs="Times New Roman"/>
            <w:sz w:val="24"/>
            <w:szCs w:val="24"/>
          </w:rPr>
          <w:t xml:space="preserve"> to keep leaf packs submerged</w:t>
        </w:r>
      </w:ins>
      <w:ins w:id="12" w:author="Max Kelly" w:date="2023-07-04T13:33:00Z">
        <w:r w:rsidR="004558D2">
          <w:rPr>
            <w:rFonts w:ascii="Times New Roman" w:eastAsia="Times New Roman" w:hAnsi="Times New Roman" w:cs="Times New Roman"/>
            <w:sz w:val="24"/>
            <w:szCs w:val="24"/>
          </w:rPr>
          <w:t>.</w:t>
        </w:r>
      </w:ins>
      <w:r w:rsidRPr="007F648F">
        <w:rPr>
          <w:rFonts w:ascii="Times New Roman" w:eastAsia="Times New Roman" w:hAnsi="Times New Roman" w:cs="Times New Roman"/>
          <w:sz w:val="24"/>
          <w:szCs w:val="24"/>
        </w:rPr>
        <w:t xml:space="preserve"> One quadrat within each pair was electrified using copper wire attached to 12-volt batteries connected to solar-powered chargers located on nearby stream banks, a technique modified from Pringle and Blake (1994). The electrified quadrat served as a macroconsumer exclusion treatment. Electric exclosures have been shown to effectively exclude shrimp and fish macroconsumers in previous experiments conducted in headwater streams of the Espiritu Santo, Puerto Rico</w:t>
      </w:r>
      <w:r w:rsidR="006610A0">
        <w:rPr>
          <w:rFonts w:ascii="Times New Roman" w:eastAsia="Times New Roman" w:hAnsi="Times New Roman" w:cs="Times New Roman"/>
          <w:sz w:val="24"/>
          <w:szCs w:val="24"/>
        </w:rPr>
        <w:t xml:space="preserve"> </w:t>
      </w:r>
      <w:r w:rsidR="006610A0">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{"citationID":"n5MTI7vX","properties":{"formattedCitation":"(Pringle et al. 1993, 1999, March et al. 2001 p. 200)","plainCitation":"(Pringle et al. 1993, 1999, March et al. 2001 p. 200)","noteIndex":0},"citationItems":[{"id":1518,"uris":["http://zotero.org/users/local/8vupCliM/items/4ZUX2C2T"],"itemData":{"id":1518,"type":"article-journal","container-title":"Oecologia","DOI":"10.1007/BF00321183","ISSN":"0029-8549, 1432-1939","issue":"1","journalAbbreviation":"Oecologia","language":"en","page":"1-11","source":"DOI.org (Crossref)","title":"Effects of omnivorous shrimp in a montane tropical stream: sediment removal, disturbance of sessile invertebrates and enhancement of understory algal biomass","title-short":"Effects of omnivorous shrimp in a montane tropical stream","volume":"93","author":[{"family":"Pringle","given":"Catherine M."},{"family":"Blake","given":"Gail A."},{"family":"Covich","given":"Alan P."},{"family":"Buzby","given":"Karen M."},{"family":"Finley","given":"Amy"}],"issued":{"date-parts":[["1993",2]]}}},{"id":1953,"uris":["http://zotero.org/users/local/8vupCliM/items/LKEJW5I6"],"itemData":{"id":1953,"type":"article-journal","abstract":"Here we test the hypothesis that differences in macrobiotic assemblages can lead to differences in the quantity and quality of organic matter in benthic depositional environments among streams in montane Puerto Rico. We experimentally manipulated biota over a 30–40 d period in two streams with distinctly different macrobiotic assemblages: one characterized by high densities of omnivorous shrimps (Decapoda: Atyidae and Xiphocarididae) and no predaceous ﬁshes, and one characterized by low densities of shrimps and the presence of predaceous ﬁshes. To incorporate the natural hydrologic regime and to avoid confounding artifacts associated with cage enclosures/exclosures (e.g., high sedimentation), we used electricity as a mechanism for experimental exclusion, in situ. In each stream, shrimps and/or ﬁshes were excluded from speciﬁc areas of rock substrata in four pools using electric ‘‘fences’’ attached to solar-powered fence chargers.","container-title":"Ecology","DOI":"10.1890/0012-9658(1999)080[1860:LSAEDB]2.0.CO;2","ISSN":"0012-9658","issue":"6","journalAbbreviation":"Ecology","language":"en","page":"1860-1872","source":"DOI.org (Crossref)","title":"LINKING SPECIES AND ECOSYSTEMS: DIFFERENT BIOTIC ASSEMBLAGES CAUSE INTERSTREAM DIFFERENCES IN ORGANIC MATTER","title-short":"LINKING SPECIES AND ECOSYSTEMS","volume":"80","author":[{"family":"Pringle","given":"C. M."},{"family":"Hemphill","given":"Nina"},{"family":"McDowell","given":"W. H."},{"family":"Bednarek","given":"Angela"},{"family":"March","given":"James G."}],"issued":{"date-parts":[["1999",9]]}}},{"id":107,"uris":["http://zotero.org/users/local/8vupCliM/items/5BTINHIM"],"itemData":{"id":107,"type":"article-journal","abstract":"We experimentally excluded freshwater shrimp assemblages (Atyidae, Xiphocarididae, and Palaemonidae) to examine their effects on detrital processing and benthic insect biomass at three sites along an elevational gradient in a tropical stream in Puerto Rico. We also determined which shrimp taxon was responsible for leaf decay in a subsequent laboratory experiment. At the high-elevation site, the shrimp assemblage was dominated by Atya spp. and Xiphocaris elongata, and leaf decay rates were significantly faster in the presence of shrimps than in their absence. Laboratory experiments showed that this was primarily due to direct consumption of leaves by Xiphocaris. Shrimps had no effect on leaf decay rates at mid- and low-elevation sites where there were higher proportions of Macrobrachium spp. shrimps (which prey on Xiphocaris). Laboratory experiments showed that Xiphocaris consumed significantly less leaf material and experienced significantly higher mortality in the presence of Macrobrachium. Shrimp exclusion resulted in significantly less and significantly more insect biomass at the high- and low-elevation sites, respectively; no difference was found at the mid-elevation site. Insects played a minor role in leaf decay. Results show a strong linkage between shrimp assemblages and rates of detrital decay and illustrate the importance of conducting experiments at multiple sites.","container-title":"Canadian Journal of Fisheries and Aquatic Sciences","DOI":"10.1139/f00-263","ISSN":"0706-652X, 1205-7533","issue":"3","journalAbbreviation":"Can. J. Fish. Aquat. Sci.","language":"en","page":"470-478","source":"DOI.org (Crossref)","title":"Linking shrimp assemblages with rates of detrital processing along an elevational gradient in a tropical stream","volume":"58","author":[{"family":"March","given":"James G"},{"family":"Benstead","given":"Jonathan P"},{"family":"Pringle","given":"Catherine M"},{"family":"Ruebel","given":"Mark W"}],"issued":{"date-parts":[["2001",3,1]]}},"locator":"200"}],"schema":"https://github.com/citation-style-language/schema/raw/master/csl-citation.json"} </w:instrText>
      </w:r>
      <w:r w:rsidR="006610A0">
        <w:rPr>
          <w:rFonts w:ascii="Times New Roman" w:eastAsia="Times New Roman" w:hAnsi="Times New Roman" w:cs="Times New Roman"/>
          <w:sz w:val="24"/>
          <w:szCs w:val="24"/>
        </w:rPr>
        <w:fldChar w:fldCharType="separate"/>
      </w:r>
      <w:r w:rsidR="006610A0" w:rsidRPr="006610A0">
        <w:rPr>
          <w:rFonts w:ascii="Times New Roman" w:hAnsi="Times New Roman" w:cs="Times New Roman"/>
          <w:sz w:val="24"/>
        </w:rPr>
        <w:t>(Pringle et al. 1993, 1999, March et al. 200</w:t>
      </w:r>
      <w:r w:rsidR="006610A0">
        <w:rPr>
          <w:rFonts w:ascii="Times New Roman" w:hAnsi="Times New Roman" w:cs="Times New Roman"/>
          <w:sz w:val="24"/>
        </w:rPr>
        <w:t>1</w:t>
      </w:r>
      <w:r w:rsidR="006610A0" w:rsidRPr="006610A0">
        <w:rPr>
          <w:rFonts w:ascii="Times New Roman" w:hAnsi="Times New Roman" w:cs="Times New Roman"/>
          <w:sz w:val="24"/>
        </w:rPr>
        <w:t>)</w:t>
      </w:r>
      <w:r w:rsidR="006610A0">
        <w:rPr>
          <w:rFonts w:ascii="Times New Roman" w:eastAsia="Times New Roman" w:hAnsi="Times New Roman" w:cs="Times New Roman"/>
          <w:sz w:val="24"/>
          <w:szCs w:val="24"/>
        </w:rPr>
        <w:fldChar w:fldCharType="end"/>
      </w:r>
      <w:r w:rsidRPr="007F648F">
        <w:rPr>
          <w:rFonts w:ascii="Times New Roman" w:eastAsia="Times New Roman" w:hAnsi="Times New Roman" w:cs="Times New Roman"/>
          <w:sz w:val="24"/>
          <w:szCs w:val="24"/>
        </w:rPr>
        <w:t xml:space="preserve">, and </w:t>
      </w:r>
      <w:r w:rsidR="00E24D0E">
        <w:rPr>
          <w:rFonts w:ascii="Times New Roman" w:eastAsia="Times New Roman" w:hAnsi="Times New Roman" w:cs="Times New Roman"/>
          <w:sz w:val="24"/>
          <w:szCs w:val="24"/>
        </w:rPr>
        <w:t xml:space="preserve">did not affect </w:t>
      </w:r>
      <w:ins w:id="13" w:author="Max Kelly" w:date="2023-07-04T13:34:00Z">
        <w:r w:rsidR="00B209BD">
          <w:rPr>
            <w:rFonts w:ascii="Times New Roman" w:eastAsia="Times New Roman" w:hAnsi="Times New Roman" w:cs="Times New Roman"/>
            <w:sz w:val="24"/>
            <w:szCs w:val="24"/>
          </w:rPr>
          <w:t>insec</w:t>
        </w:r>
      </w:ins>
      <w:ins w:id="14" w:author="Max Kelly" w:date="2023-07-04T13:35:00Z">
        <w:r w:rsidR="00B209BD">
          <w:rPr>
            <w:rFonts w:ascii="Times New Roman" w:eastAsia="Times New Roman" w:hAnsi="Times New Roman" w:cs="Times New Roman"/>
            <w:sz w:val="24"/>
            <w:szCs w:val="24"/>
          </w:rPr>
          <w:t xml:space="preserve">t </w:t>
        </w:r>
      </w:ins>
      <w:r w:rsidR="00E24D0E">
        <w:rPr>
          <w:rFonts w:ascii="Times New Roman" w:eastAsia="Times New Roman" w:hAnsi="Times New Roman" w:cs="Times New Roman"/>
          <w:sz w:val="24"/>
          <w:szCs w:val="24"/>
        </w:rPr>
        <w:t>shredder biomass at high elevation sites</w:t>
      </w:r>
      <w:r w:rsidRPr="007F648F">
        <w:rPr>
          <w:rFonts w:ascii="Times New Roman" w:eastAsia="Times New Roman" w:hAnsi="Times New Roman" w:cs="Times New Roman"/>
          <w:sz w:val="24"/>
          <w:szCs w:val="24"/>
        </w:rPr>
        <w:t xml:space="preserve"> (March et al 2001). The unelectrified quadrat (macroconsumer access control) within each pair was lined with copper wire of the same size and shape (Fig. 3). The batteries powering the exclosures were replaced every two days to ensure consistent electric charge to exclude macroconsumers. On each leaf pack collection date, a random leaf pack was removed from both access control and exclusion quadrats and processed as indicated below. Our experimental setup remained operational through high discharge events that occurred during Experiments I and III.</w:t>
      </w:r>
    </w:p>
    <w:p w14:paraId="5EF1337B" w14:textId="51FEEF11" w:rsidR="003C4696" w:rsidRPr="007F648F" w:rsidRDefault="0005205D" w:rsidP="006610A0">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lastRenderedPageBreak/>
        <w:t>To assess leaf decomposition rates, we incubated leaf packs of freshly abscised Tabonuco (</w:t>
      </w:r>
      <w:proofErr w:type="spellStart"/>
      <w:r w:rsidRPr="007F648F">
        <w:rPr>
          <w:rFonts w:ascii="Times New Roman" w:eastAsia="Times New Roman" w:hAnsi="Times New Roman" w:cs="Times New Roman"/>
          <w:i/>
          <w:sz w:val="24"/>
          <w:szCs w:val="24"/>
        </w:rPr>
        <w:t>Dacryodes</w:t>
      </w:r>
      <w:proofErr w:type="spellEnd"/>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excelsa</w:t>
      </w:r>
      <w:proofErr w:type="spellEnd"/>
      <w:r w:rsidRPr="007F648F">
        <w:rPr>
          <w:rFonts w:ascii="Times New Roman" w:eastAsia="Times New Roman" w:hAnsi="Times New Roman" w:cs="Times New Roman"/>
          <w:sz w:val="24"/>
          <w:szCs w:val="24"/>
        </w:rPr>
        <w:t xml:space="preserve">) leaves in pools in each of our </w:t>
      </w:r>
      <w:proofErr w:type="gramStart"/>
      <w:r w:rsidRPr="007F648F">
        <w:rPr>
          <w:rFonts w:ascii="Times New Roman" w:eastAsia="Times New Roman" w:hAnsi="Times New Roman" w:cs="Times New Roman"/>
          <w:sz w:val="24"/>
          <w:szCs w:val="24"/>
        </w:rPr>
        <w:t>two study</w:t>
      </w:r>
      <w:proofErr w:type="gramEnd"/>
      <w:r w:rsidRPr="007F648F">
        <w:rPr>
          <w:rFonts w:ascii="Times New Roman" w:eastAsia="Times New Roman" w:hAnsi="Times New Roman" w:cs="Times New Roman"/>
          <w:sz w:val="24"/>
          <w:szCs w:val="24"/>
        </w:rPr>
        <w:t xml:space="preserve"> stream reaches, and retrieved them at intervals over a seven-week period. </w:t>
      </w:r>
      <w:r w:rsidR="002B4284" w:rsidRPr="007F648F">
        <w:rPr>
          <w:rFonts w:ascii="Times New Roman" w:eastAsia="Times New Roman" w:hAnsi="Times New Roman" w:cs="Times New Roman"/>
          <w:sz w:val="24"/>
          <w:szCs w:val="24"/>
        </w:rPr>
        <w:t>We chose to use leaves of Tabonuco for experimental leaf packs because it is a dominant riparian tree species along both of our study reaches</w:t>
      </w:r>
      <w:r w:rsidR="006610A0">
        <w:rPr>
          <w:rFonts w:ascii="Times New Roman" w:eastAsia="Times New Roman" w:hAnsi="Times New Roman" w:cs="Times New Roman"/>
          <w:sz w:val="24"/>
          <w:szCs w:val="24"/>
        </w:rPr>
        <w:t xml:space="preserve"> </w:t>
      </w:r>
      <w:r w:rsidR="006610A0">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{"citationID":"gfYbOYlr","properties":{"formattedCitation":"(Heartsill Scalley 2017)","plainCitation":"(Heartsill Scalley 2017)","noteIndex":0},"citationItems":[{"id":1857,"uris":["http://zotero.org/users/local/8vupCliM/items/TSEP535A"],"itemData":{"id":1857,"type":"article-journal","abstract":"The science of ecology fundamentally aims to understand species and their relation to the environment. At sites where hurricane disturbance is part of the environmental context, permanent forest plots are critical to understand ecological vegetation dynamics through time. An overview of forest structure and species composition from two of the longest continuously measured tropical forest plots is presented. Long-term measurements, 72 years at the leeward site, and 25 years at windward site, of stem density are similar to initial and pre-hurricane values at both sites. For 10 years post-hurricane Hugo (1989), stem density increased at both sites. Following that increase period, stem density has remained at 1400 to 1600 stems/ha in the leeward site, and at 1200 stems/ha in the windward site. The forests had similar basal area values before hurricane Hugo in 1989, but these sites are following different patterns of basal area accumulation. The leeward forest site continues to accumulate and increase basal area with each successive measurement, currently above 50 m2/ha. The windward forest site maintains its basal area values close to an asymptote of 35 m2/ha. Currently, the most abundant species at both sites is the sierra palm. Ordinations to explore variation in tree species composition through time present the leeward site with a trajectory of directional change, while at the windward site, the composition of species seems to be converging to pre-hurricane conditions. The observed differences in forest structure and composition from sites differently affected by hurricane disturbance provide insight into how particular forest characteristics respond at shorter or longer time scales in relation to previous site conditions and intensity of disturbance effects.","container-title":"Forests","DOI":"10.3390/f8060204","ISSN":"1999-4907","issue":"6","journalAbbreviation":"Forests","language":"en","page":"204","source":"DOI.org (Crossref)","title":"Insights on Forest Structure and Composition from Long-Term Research in the Luquillo Mountains","volume":"8","author":[{"family":"Heartsill Scalley","given":"Tamara"}],"issued":{"date-parts":[["2017",6,10]]}}}],"schema":"https://github.com/citation-style-language/schema/raw/master/csl-citation.json"} </w:instrText>
      </w:r>
      <w:r w:rsidR="006610A0">
        <w:rPr>
          <w:rFonts w:ascii="Times New Roman" w:eastAsia="Times New Roman" w:hAnsi="Times New Roman" w:cs="Times New Roman"/>
          <w:sz w:val="24"/>
          <w:szCs w:val="24"/>
        </w:rPr>
        <w:fldChar w:fldCharType="separate"/>
      </w:r>
      <w:r w:rsidR="006610A0" w:rsidRPr="006610A0">
        <w:rPr>
          <w:rFonts w:ascii="Times New Roman" w:hAnsi="Times New Roman" w:cs="Times New Roman"/>
          <w:sz w:val="24"/>
        </w:rPr>
        <w:t>(</w:t>
      </w:r>
      <w:r w:rsidR="006610A0">
        <w:rPr>
          <w:rFonts w:ascii="Times New Roman" w:hAnsi="Times New Roman" w:cs="Times New Roman"/>
          <w:sz w:val="24"/>
        </w:rPr>
        <w:t xml:space="preserve">Weaver 1997, </w:t>
      </w:r>
      <w:r w:rsidR="006610A0" w:rsidRPr="006610A0">
        <w:rPr>
          <w:rFonts w:ascii="Times New Roman" w:hAnsi="Times New Roman" w:cs="Times New Roman"/>
          <w:sz w:val="24"/>
        </w:rPr>
        <w:t>Heartsill Scalley 2017)</w:t>
      </w:r>
      <w:r w:rsidR="006610A0">
        <w:rPr>
          <w:rFonts w:ascii="Times New Roman" w:eastAsia="Times New Roman" w:hAnsi="Times New Roman" w:cs="Times New Roman"/>
          <w:sz w:val="24"/>
          <w:szCs w:val="24"/>
        </w:rPr>
        <w:fldChar w:fldCharType="end"/>
      </w:r>
      <w:r w:rsidR="002B4284" w:rsidRPr="007F648F">
        <w:rPr>
          <w:rFonts w:ascii="Times New Roman" w:eastAsia="Times New Roman" w:hAnsi="Times New Roman" w:cs="Times New Roman"/>
          <w:sz w:val="24"/>
          <w:szCs w:val="24"/>
        </w:rPr>
        <w:t xml:space="preserve">. </w:t>
      </w:r>
      <w:r w:rsidR="001A5E2D" w:rsidRPr="007F648F">
        <w:rPr>
          <w:rFonts w:ascii="Times New Roman" w:eastAsia="Times New Roman" w:hAnsi="Times New Roman" w:cs="Times New Roman"/>
          <w:sz w:val="24"/>
          <w:szCs w:val="24"/>
        </w:rPr>
        <w:t xml:space="preserve">Leaf litter input in headwater streams of ENYF varies little throughout the year and is considered </w:t>
      </w:r>
      <w:proofErr w:type="spellStart"/>
      <w:r w:rsidR="001A5E2D" w:rsidRPr="007F648F">
        <w:rPr>
          <w:rFonts w:ascii="Times New Roman" w:eastAsia="Times New Roman" w:hAnsi="Times New Roman" w:cs="Times New Roman"/>
          <w:sz w:val="24"/>
          <w:szCs w:val="24"/>
        </w:rPr>
        <w:t>aseasonal</w:t>
      </w:r>
      <w:proofErr w:type="spellEnd"/>
      <w:r w:rsidR="001A5E2D" w:rsidRPr="007F648F">
        <w:rPr>
          <w:rFonts w:ascii="Times New Roman" w:eastAsia="Times New Roman" w:hAnsi="Times New Roman" w:cs="Times New Roman"/>
          <w:sz w:val="24"/>
          <w:szCs w:val="24"/>
        </w:rPr>
        <w:t xml:space="preserve"> </w:t>
      </w:r>
      <w:r w:rsidR="006610A0">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{"citationID":"XTajo7QY","properties":{"formattedCitation":"(Guti\\uc0\\u233{}rrez-Fonseca et al. 2020)","plainCitation":"(Gutiérrez-Fonseca et al. 2020)","noteIndex":0},"citationItems":[{"id":86,"uris":["http://zotero.org/users/local/8vupCliM/items/D5UUZZZ3"],"itemData":{"id":86,"type":"article-journal","abstract":"Global climate change predictions include decreased precipitation and more frequent droughts in many world regions. In the aseasonal wet tropics, predicting potential impacts is particularly challenging because droughts are rare and therefore poorly understood. In 2015, the Caribbean islands experienced the most severe drought within the past 5 decades. Here, we use this extreme event as an opportunity to assess how tropical stream ecosystems draining the Luquillo Experimental Forest (LEF) in Puerto Rico respond to severe drought. During 2015, precipitation was 45% lower than the long-term (1975–2016) average for the LEF, resulting in a 54% reduction in stream discharge. After 5 mo of declining discharge (April–August 2015), one branch of our focal study stream system became a series of isolated pools and a few rifﬂe-type runs, while the other branch had greatly reduced ﬂow between its pools. Concentrated biotic activity within pools resulted in elevated and highly-variable nutrient (5.1–12.1 lg PO432-P/L; 12.9–57.2 lg NH41-N/L; 80.0–160.0 lg NO32-N/L) and speciﬁc conductance (95–114 lS/cm) levels among pools. However, the algal standing crop was 14Â lower than the previous 15-y average despite increases in nutrient levels, reﬂecting intense grazing pressure of insect and shrimp consumers, potentially due to decreased pool volume. Higher nutrient levels in stream pools did increase bioﬁlm productivity, and at the peak of the drought daily ﬂuctuations in dissolved oxygen ranged from </w:instrText>
      </w:r>
      <w:r w:rsidR="006610A0">
        <w:rPr>
          <w:rFonts w:ascii="Cambria Math" w:eastAsia="Times New Roman" w:hAnsi="Cambria Math" w:cs="Cambria Math"/>
          <w:sz w:val="24"/>
          <w:szCs w:val="24"/>
        </w:rPr>
        <w:instrText>∼</w:instrText>
      </w:r>
      <w:r w:rsidR="006610A0">
        <w:rPr>
          <w:rFonts w:ascii="Times New Roman" w:eastAsia="Times New Roman" w:hAnsi="Times New Roman" w:cs="Times New Roman"/>
          <w:sz w:val="24"/>
          <w:szCs w:val="24"/>
        </w:rPr>
        <w:instrText xml:space="preserve">1.0 to 6.5 mg/L. Signiﬁcantly-higher riparian inputs of organic matter (7.6Â the longterm average) occurred during a 15-d period in May. The drought caused a general increase in macroinvertebrate density, with collector–gatherers and some grazer taxa increasing signiﬁcantly at the peak of the drought, but taxonomic richness did not change. Omnivorous shrimp abundance increased slightly in response to decreased stream ﬂow in one branch of our focal stream. Our study highlights the marked effects of severe droughts on neotropical streams in the wet tropics, with large effects on basal resources and consequent changes in trophic dynamics. Ultimately, our ﬁndings underline the need for a whole-ecosystem perspective to understand how streams respond to increased frequencies of extreme events associated with climate change.","container-title":"Freshwater Science","DOI":"10.1086/708808","ISSN":"2161-9549, 2161-9565","issue":"2","journalAbbreviation":"Freshwater Science","language":"en","page":"197-212","source":"DOI.org (Crossref)","title":"When the rainforest dries: Drought effects on a montane tropical stream ecosystem in Puerto Rico","title-short":"When the rainforest dries","volume":"39","author":[{"family":"Gutiérrez-Fonseca","given":"Pablo E."},{"family":"Ramírez","given":"Alonso"},{"family":"Pringle","given":"Catherine M."},{"family":"Torres","given":"Pedro J."},{"family":"McDowell","given":"William H."},{"family":"Covich","given":"Alan"},{"family":"Crowl","given":"Todd"},{"family":"Pérez-Reyes","given":"Omar"}],"issued":{"date-parts":[["2020",6]]}}}],"schema":"https://github.com/citation-style-language/schema/raw/master/csl-citation.json"} </w:instrText>
      </w:r>
      <w:r w:rsidR="006610A0">
        <w:rPr>
          <w:rFonts w:ascii="Times New Roman" w:eastAsia="Times New Roman" w:hAnsi="Times New Roman" w:cs="Times New Roman"/>
          <w:sz w:val="24"/>
          <w:szCs w:val="24"/>
        </w:rPr>
        <w:fldChar w:fldCharType="separate"/>
      </w:r>
      <w:r w:rsidR="006610A0" w:rsidRPr="006610A0">
        <w:rPr>
          <w:rFonts w:ascii="Times New Roman" w:hAnsi="Times New Roman" w:cs="Times New Roman"/>
          <w:sz w:val="24"/>
          <w:szCs w:val="24"/>
        </w:rPr>
        <w:t>(Gutiérrez-Fonseca et al. 2020)</w:t>
      </w:r>
      <w:r w:rsidR="006610A0">
        <w:rPr>
          <w:rFonts w:ascii="Times New Roman" w:eastAsia="Times New Roman" w:hAnsi="Times New Roman" w:cs="Times New Roman"/>
          <w:sz w:val="24"/>
          <w:szCs w:val="24"/>
        </w:rPr>
        <w:fldChar w:fldCharType="end"/>
      </w:r>
      <w:r w:rsidR="006610A0">
        <w:rPr>
          <w:rFonts w:ascii="Times New Roman" w:eastAsia="Times New Roman" w:hAnsi="Times New Roman" w:cs="Times New Roman"/>
          <w:sz w:val="24"/>
          <w:szCs w:val="24"/>
        </w:rPr>
        <w:t>.</w:t>
      </w:r>
      <w:r w:rsidR="001A5E2D"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t xml:space="preserve">We attempted to run experiments before the onset of heavy rains which often occur in September-December (Brokaw et al. 2012). </w:t>
      </w:r>
    </w:p>
    <w:p w14:paraId="6650ED58" w14:textId="4C0686F1" w:rsidR="003C4696" w:rsidRPr="007F648F" w:rsidRDefault="0005205D" w:rsidP="006610A0">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Prior to each experiment, leaves were air-dried at room temperature for 5-7 days, with leaves rotated at least twice a day to promote equal drying. Leaves were then grouped into packs of 5.0 ± 0.6 grams and clipped together at the petiole using a binder clip. Each leaf pack was attached to a wire frame with plastic zip ties and secured by steel rebars hammered into the stream substrate. To determine how much mass was lost in handling between the lab and the stream, five leaf packs were submerged for five minutes in each study stream on the first day of the experiment. Upon retrieval, they were oven-dried in the laboratory at 70 °C for 72 hours. The amount of mass lost via handling was then applied as a correction to all further leaf packs deployed</w:t>
      </w:r>
      <w:r w:rsidR="006610A0">
        <w:rPr>
          <w:rFonts w:ascii="Times New Roman" w:eastAsia="Times New Roman" w:hAnsi="Times New Roman" w:cs="Times New Roman"/>
          <w:sz w:val="24"/>
          <w:szCs w:val="24"/>
        </w:rPr>
        <w:t xml:space="preserve"> </w:t>
      </w:r>
      <w:r w:rsidR="006610A0">
        <w:rPr>
          <w:rFonts w:ascii="Times New Roman" w:eastAsia="Times New Roman" w:hAnsi="Times New Roman" w:cs="Times New Roman"/>
          <w:sz w:val="24"/>
          <w:szCs w:val="24"/>
        </w:rPr>
        <w:fldChar w:fldCharType="begin"/>
      </w:r>
      <w:r w:rsidR="006610A0">
        <w:rPr>
          <w:rFonts w:ascii="Times New Roman" w:eastAsia="Times New Roman" w:hAnsi="Times New Roman" w:cs="Times New Roman"/>
          <w:sz w:val="24"/>
          <w:szCs w:val="24"/>
        </w:rPr>
        <w:instrText xml:space="preserve"> ADDIN ZOTERO_ITEM CSL_CITATION {"citationID":"ZlcUfDz6","properties":{"formattedCitation":"(Benfield et al. 2017)","plainCitation":"(Benfield et al. 2017)","noteIndex":0},"citationItems":[{"id":543,"uris":["http://zotero.org/users/local/8vupCliM/items/HWQ83MYT"],"itemData":{"id":543,"type":"chapter","container-title":"Methods in Stream Ecology","ISBN":"978-0-12-813047-6","language":"en","note":"DOI: 10.1016/B978-0-12-813047-6.00005-X","page":"71-82","publisher":"Elsevier","source":"DOI.org (Crossref)","title":"Leaf-Litter Breakdown","URL":"https://linkinghub.elsevier.com/retrieve/pii/B978012813047600005X","author":[{"family":"Benfield","given":"E.F."},{"family":"Fritz","given":"Ken M."},{"family":"Tiegs","given":"Scott D."}],"accessed":{"date-parts":[["2021",4,22]]},"issued":{"date-parts":[["2017"]]}}}],"schema":"https://github.com/citation-style-language/schema/raw/master/csl-citation.json"} </w:instrText>
      </w:r>
      <w:r w:rsidR="006610A0">
        <w:rPr>
          <w:rFonts w:ascii="Times New Roman" w:eastAsia="Times New Roman" w:hAnsi="Times New Roman" w:cs="Times New Roman"/>
          <w:sz w:val="24"/>
          <w:szCs w:val="24"/>
        </w:rPr>
        <w:fldChar w:fldCharType="separate"/>
      </w:r>
      <w:r w:rsidR="006610A0" w:rsidRPr="006610A0">
        <w:rPr>
          <w:rFonts w:ascii="Times New Roman" w:hAnsi="Times New Roman" w:cs="Times New Roman"/>
          <w:sz w:val="24"/>
        </w:rPr>
        <w:t>(</w:t>
      </w:r>
      <w:r w:rsidR="006610A0">
        <w:rPr>
          <w:rFonts w:ascii="Times New Roman" w:hAnsi="Times New Roman" w:cs="Times New Roman"/>
          <w:sz w:val="24"/>
        </w:rPr>
        <w:t xml:space="preserve">see: </w:t>
      </w:r>
      <w:r w:rsidR="006610A0" w:rsidRPr="006610A0">
        <w:rPr>
          <w:rFonts w:ascii="Times New Roman" w:hAnsi="Times New Roman" w:cs="Times New Roman"/>
          <w:sz w:val="24"/>
        </w:rPr>
        <w:t>Benfield et al. 2017)</w:t>
      </w:r>
      <w:r w:rsidR="006610A0">
        <w:rPr>
          <w:rFonts w:ascii="Times New Roman" w:eastAsia="Times New Roman" w:hAnsi="Times New Roman" w:cs="Times New Roman"/>
          <w:sz w:val="24"/>
          <w:szCs w:val="24"/>
        </w:rPr>
        <w:fldChar w:fldCharType="end"/>
      </w:r>
      <w:r w:rsidR="006610A0">
        <w:rPr>
          <w:rFonts w:ascii="Times New Roman" w:eastAsia="Times New Roman" w:hAnsi="Times New Roman" w:cs="Times New Roman"/>
          <w:sz w:val="24"/>
          <w:szCs w:val="24"/>
        </w:rPr>
        <w:t>.</w:t>
      </w:r>
    </w:p>
    <w:p w14:paraId="49AE25E1" w14:textId="77777777" w:rsidR="003C4696" w:rsidRPr="007F648F" w:rsidRDefault="0005205D" w:rsidP="007F648F">
      <w:pPr>
        <w:spacing w:after="0" w:line="480" w:lineRule="auto"/>
        <w:ind w:firstLine="720"/>
        <w:rPr>
          <w:rFonts w:ascii="Times New Roman" w:hAnsi="Times New Roman" w:cs="Times New Roman"/>
          <w:sz w:val="24"/>
          <w:szCs w:val="24"/>
        </w:rPr>
      </w:pPr>
      <w:r w:rsidRPr="007F648F">
        <w:rPr>
          <w:rFonts w:ascii="Times New Roman" w:eastAsia="Times New Roman" w:hAnsi="Times New Roman" w:cs="Times New Roman"/>
          <w:sz w:val="24"/>
          <w:szCs w:val="24"/>
        </w:rPr>
        <w:t xml:space="preserve">In Experiments I (2017) and II (2018), leaf packs were collected on days 3, 7, 14, 21, 28, 35, 42, and 49. In Experiment III (2019), packs were collected on days, 3, 7, 14, 22, 29, 36, 43, and 50. Leaf packs were collected by placing a small net downstream of the pack as it was removed from the frame to avoid loss of invertebrates or leaf material. The pack and any invertebrates collected in the net were then placed in a Ziplock bag and transported to the lab on ice. Once the leaf pack was retrieved, each leaf was gently rinsed over a 250 </w:t>
      </w:r>
      <w:proofErr w:type="spellStart"/>
      <w:r w:rsidRPr="007F648F">
        <w:rPr>
          <w:rFonts w:ascii="Times New Roman" w:eastAsia="Times New Roman" w:hAnsi="Times New Roman" w:cs="Times New Roman"/>
          <w:sz w:val="24"/>
          <w:szCs w:val="24"/>
        </w:rPr>
        <w:t>μm</w:t>
      </w:r>
      <w:proofErr w:type="spellEnd"/>
      <w:r w:rsidRPr="007F648F">
        <w:rPr>
          <w:rFonts w:ascii="Times New Roman" w:eastAsia="Times New Roman" w:hAnsi="Times New Roman" w:cs="Times New Roman"/>
          <w:sz w:val="24"/>
          <w:szCs w:val="24"/>
        </w:rPr>
        <w:t xml:space="preserve"> sieve, and any </w:t>
      </w:r>
      <w:r w:rsidRPr="007F648F">
        <w:rPr>
          <w:rFonts w:ascii="Times New Roman" w:eastAsia="Times New Roman" w:hAnsi="Times New Roman" w:cs="Times New Roman"/>
          <w:sz w:val="24"/>
          <w:szCs w:val="24"/>
        </w:rPr>
        <w:lastRenderedPageBreak/>
        <w:t xml:space="preserve">insects dislodged were placed in ethanol vials and labeled for future identification. Leaf packs were placed in tinfoil envelopes and dried at 70 </w:t>
      </w:r>
      <w:r w:rsidRPr="007F648F">
        <w:rPr>
          <w:rFonts w:ascii="Times New Roman" w:eastAsia="Times New Roman" w:hAnsi="Times New Roman" w:cs="Times New Roman"/>
          <w:color w:val="4D5156"/>
          <w:sz w:val="24"/>
          <w:szCs w:val="24"/>
          <w:shd w:val="clear" w:color="auto" w:fill="FFFFFF"/>
        </w:rPr>
        <w:t>°</w:t>
      </w:r>
      <w:r w:rsidRPr="007F648F">
        <w:rPr>
          <w:rFonts w:ascii="Times New Roman" w:eastAsia="Times New Roman" w:hAnsi="Times New Roman" w:cs="Times New Roman"/>
          <w:sz w:val="24"/>
          <w:szCs w:val="24"/>
        </w:rPr>
        <w:t xml:space="preserve">C for 24 hours and then weighed to the nearest 0.0001 gram. Once dry, the leaves were placed in a muffle furnace for 1 hour at 500 </w:t>
      </w:r>
      <w:r w:rsidRPr="007F648F">
        <w:rPr>
          <w:rFonts w:ascii="Times New Roman" w:eastAsia="Times New Roman" w:hAnsi="Times New Roman" w:cs="Times New Roman"/>
          <w:color w:val="4D5156"/>
          <w:sz w:val="24"/>
          <w:szCs w:val="24"/>
          <w:shd w:val="clear" w:color="auto" w:fill="FFFFFF"/>
        </w:rPr>
        <w:t>°</w:t>
      </w:r>
      <w:r w:rsidRPr="007F648F">
        <w:rPr>
          <w:rFonts w:ascii="Times New Roman" w:eastAsia="Times New Roman" w:hAnsi="Times New Roman" w:cs="Times New Roman"/>
          <w:sz w:val="24"/>
          <w:szCs w:val="24"/>
        </w:rPr>
        <w:t xml:space="preserve">C and then re-weighed to calculate Ash Free dry Mass (AFDM). </w:t>
      </w:r>
    </w:p>
    <w:p w14:paraId="6BF8A9EA" w14:textId="1ED21CA5" w:rsidR="003C4696" w:rsidRPr="007F648F" w:rsidRDefault="0005205D" w:rsidP="007F648F">
      <w:pPr>
        <w:spacing w:after="0" w:line="480" w:lineRule="auto"/>
        <w:rPr>
          <w:rFonts w:ascii="Times New Roman" w:eastAsia="Times New Roman" w:hAnsi="Times New Roman" w:cs="Times New Roman"/>
          <w:color w:val="202124"/>
          <w:sz w:val="24"/>
          <w:szCs w:val="24"/>
          <w:shd w:val="clear" w:color="auto" w:fill="FFFFFF"/>
        </w:rPr>
      </w:pPr>
      <w:r w:rsidRPr="007F648F">
        <w:rPr>
          <w:rFonts w:ascii="Times New Roman" w:eastAsia="Times New Roman" w:hAnsi="Times New Roman" w:cs="Times New Roman"/>
          <w:sz w:val="24"/>
          <w:szCs w:val="24"/>
        </w:rPr>
        <w:tab/>
        <w:t xml:space="preserve">During Experiment III (2019), we conducted visual shrimp observations during both day (n=6 dates: July 1, 11, 16, 22; August 7, 12) and night (n=5, July 2, 11, 22; August 7, 12) in all study pools in PA (n=5) and PB (n=5). Mean shrimp abundance was estimated over a two-minute observation period for the control and electric treatment nested within each pool. Observed shrimp were identified as one of three taxa (i.e., </w:t>
      </w:r>
      <w:proofErr w:type="spellStart"/>
      <w:r w:rsidRPr="007F648F">
        <w:rPr>
          <w:rFonts w:ascii="Times New Roman" w:eastAsia="Times New Roman" w:hAnsi="Times New Roman" w:cs="Times New Roman"/>
          <w:i/>
          <w:sz w:val="24"/>
          <w:szCs w:val="24"/>
        </w:rPr>
        <w:t>Xiphocaris</w:t>
      </w:r>
      <w:proofErr w:type="spellEnd"/>
      <w:r w:rsidRPr="007F648F">
        <w:rPr>
          <w:rFonts w:ascii="Times New Roman" w:eastAsia="Times New Roman" w:hAnsi="Times New Roman" w:cs="Times New Roman"/>
          <w:sz w:val="24"/>
          <w:szCs w:val="24"/>
        </w:rPr>
        <w:t xml:space="preserve">, </w:t>
      </w:r>
      <w:proofErr w:type="spellStart"/>
      <w:r w:rsidRPr="007F648F">
        <w:rPr>
          <w:rFonts w:ascii="Times New Roman" w:eastAsia="Times New Roman" w:hAnsi="Times New Roman" w:cs="Times New Roman"/>
          <w:i/>
          <w:sz w:val="24"/>
          <w:szCs w:val="24"/>
        </w:rPr>
        <w:t>Atya</w:t>
      </w:r>
      <w:proofErr w:type="spellEnd"/>
      <w:r w:rsidRPr="007F648F">
        <w:rPr>
          <w:rFonts w:ascii="Times New Roman" w:eastAsia="Times New Roman" w:hAnsi="Times New Roman" w:cs="Times New Roman"/>
          <w:sz w:val="24"/>
          <w:szCs w:val="24"/>
        </w:rPr>
        <w:t xml:space="preserve">, or </w:t>
      </w:r>
      <w:r w:rsidRPr="007F648F">
        <w:rPr>
          <w:rFonts w:ascii="Times New Roman" w:eastAsia="Times New Roman" w:hAnsi="Times New Roman" w:cs="Times New Roman"/>
          <w:i/>
          <w:sz w:val="24"/>
          <w:szCs w:val="24"/>
        </w:rPr>
        <w:t>Macrobrachium</w:t>
      </w:r>
      <w:r w:rsidRPr="007F648F">
        <w:rPr>
          <w:rFonts w:ascii="Times New Roman" w:eastAsia="Times New Roman" w:hAnsi="Times New Roman" w:cs="Times New Roman"/>
          <w:sz w:val="24"/>
          <w:szCs w:val="24"/>
        </w:rPr>
        <w:t xml:space="preserve">).  Shrimp were observed from a distance, </w:t>
      </w:r>
      <w:proofErr w:type="gramStart"/>
      <w:r w:rsidRPr="007F648F">
        <w:rPr>
          <w:rFonts w:ascii="Times New Roman" w:eastAsia="Times New Roman" w:hAnsi="Times New Roman" w:cs="Times New Roman"/>
          <w:sz w:val="24"/>
          <w:szCs w:val="24"/>
        </w:rPr>
        <w:t>so as to</w:t>
      </w:r>
      <w:proofErr w:type="gramEnd"/>
      <w:r w:rsidRPr="007F648F">
        <w:rPr>
          <w:rFonts w:ascii="Times New Roman" w:eastAsia="Times New Roman" w:hAnsi="Times New Roman" w:cs="Times New Roman"/>
          <w:sz w:val="24"/>
          <w:szCs w:val="24"/>
        </w:rPr>
        <w:t xml:space="preserve"> not disturb shrimp activity. When two observers were present, they would simultaneously count the shrimp for one minute per person. To avoid counting the same shrimp twice, observers would select a marker in the pool, with one observer counting clockwise while the other counting counterclockwise. The same protocol was used for nocturnal observations, except that we used red headlamps </w:t>
      </w:r>
      <w:proofErr w:type="gramStart"/>
      <w:r w:rsidRPr="007F648F">
        <w:rPr>
          <w:rFonts w:ascii="Times New Roman" w:eastAsia="Times New Roman" w:hAnsi="Times New Roman" w:cs="Times New Roman"/>
          <w:sz w:val="24"/>
          <w:szCs w:val="24"/>
        </w:rPr>
        <w:t>in order to</w:t>
      </w:r>
      <w:proofErr w:type="gramEnd"/>
      <w:r w:rsidRPr="007F648F">
        <w:rPr>
          <w:rFonts w:ascii="Times New Roman" w:eastAsia="Times New Roman" w:hAnsi="Times New Roman" w:cs="Times New Roman"/>
          <w:sz w:val="24"/>
          <w:szCs w:val="24"/>
        </w:rPr>
        <w:t xml:space="preserve"> not disturb shrimp. If shrimp were disturbed upon arrival, observers would turn off their headlamps until shrimp activity resumed. In total, we made 60 daytime observations (6 dates x 10 pools) and 50 nighttime observations (5 dates x 10 pools), totaling over 220 minutes of observation within all study pools.</w:t>
      </w:r>
    </w:p>
    <w:p w14:paraId="3D9B79F5" w14:textId="77777777" w:rsidR="003C4696" w:rsidRPr="007F648F" w:rsidRDefault="0005205D" w:rsidP="007F648F">
      <w:pPr>
        <w:spacing w:after="0" w:line="480" w:lineRule="auto"/>
        <w:rPr>
          <w:rFonts w:ascii="Times New Roman" w:hAnsi="Times New Roman" w:cs="Times New Roman"/>
          <w:sz w:val="24"/>
          <w:szCs w:val="24"/>
        </w:rPr>
      </w:pPr>
      <w:r w:rsidRPr="007F648F">
        <w:rPr>
          <w:rFonts w:ascii="Times New Roman" w:eastAsia="Times New Roman" w:hAnsi="Times New Roman" w:cs="Times New Roman"/>
          <w:i/>
          <w:sz w:val="24"/>
          <w:szCs w:val="24"/>
        </w:rPr>
        <w:t>Statistical analysis</w:t>
      </w:r>
    </w:p>
    <w:p w14:paraId="10A280E7" w14:textId="593FEE0C" w:rsidR="003C4696" w:rsidRPr="007F648F" w:rsidRDefault="0005205D" w:rsidP="007F648F">
      <w:pPr>
        <w:spacing w:after="0" w:line="480" w:lineRule="auto"/>
        <w:ind w:firstLine="720"/>
        <w:rPr>
          <w:rFonts w:ascii="Times New Roman" w:hAnsi="Times New Roman" w:cs="Times New Roman"/>
          <w:sz w:val="24"/>
          <w:szCs w:val="24"/>
        </w:rPr>
      </w:pPr>
      <w:r w:rsidRPr="007F648F">
        <w:rPr>
          <w:rFonts w:ascii="Times New Roman" w:eastAsia="Times New Roman" w:hAnsi="Times New Roman" w:cs="Times New Roman"/>
          <w:sz w:val="24"/>
          <w:szCs w:val="24"/>
        </w:rPr>
        <w:t xml:space="preserve">To assess differences in decomposition rates and shrimp effects between our study streams (Q1), we </w:t>
      </w:r>
      <w:r w:rsidR="001A5E2D" w:rsidRPr="007F648F">
        <w:rPr>
          <w:rFonts w:ascii="Times New Roman" w:eastAsia="Times New Roman" w:hAnsi="Times New Roman" w:cs="Times New Roman"/>
          <w:sz w:val="24"/>
          <w:szCs w:val="24"/>
        </w:rPr>
        <w:t>initially</w:t>
      </w:r>
      <w:r w:rsidRPr="007F648F">
        <w:rPr>
          <w:rFonts w:ascii="Times New Roman" w:eastAsia="Times New Roman" w:hAnsi="Times New Roman" w:cs="Times New Roman"/>
          <w:sz w:val="24"/>
          <w:szCs w:val="24"/>
        </w:rPr>
        <w:t xml:space="preserve"> fit a Bayesian mixed</w:t>
      </w:r>
      <w:r w:rsidR="00E9748F" w:rsidRPr="007F648F">
        <w:rPr>
          <w:rFonts w:ascii="Times New Roman" w:eastAsia="Times New Roman" w:hAnsi="Times New Roman" w:cs="Times New Roman"/>
          <w:sz w:val="24"/>
          <w:szCs w:val="24"/>
        </w:rPr>
        <w:t>-</w:t>
      </w:r>
      <w:r w:rsidRPr="007F648F">
        <w:rPr>
          <w:rFonts w:ascii="Times New Roman" w:eastAsia="Times New Roman" w:hAnsi="Times New Roman" w:cs="Times New Roman"/>
          <w:sz w:val="24"/>
          <w:szCs w:val="24"/>
        </w:rPr>
        <w:t>effects model to the leaf litter mass data from all three experiments, allowing decomposition rate (</w:t>
      </w:r>
      <w:r w:rsidRPr="007F648F">
        <w:rPr>
          <w:rFonts w:ascii="Times New Roman" w:eastAsia="Times New Roman" w:hAnsi="Times New Roman" w:cs="Times New Roman"/>
          <w:i/>
          <w:iCs/>
          <w:sz w:val="24"/>
          <w:szCs w:val="24"/>
        </w:rPr>
        <w:t>k</w:t>
      </w:r>
      <w:r w:rsidRPr="007F648F">
        <w:rPr>
          <w:rFonts w:ascii="Times New Roman" w:eastAsia="Times New Roman" w:hAnsi="Times New Roman" w:cs="Times New Roman"/>
          <w:sz w:val="24"/>
          <w:szCs w:val="24"/>
        </w:rPr>
        <w:t xml:space="preserve">) to differ between control and exclusion treatments, separately in each of the two study streams (Model 1). For this model, we assumed </w:t>
      </w:r>
      <w:r w:rsidRPr="007F648F">
        <w:rPr>
          <w:rFonts w:ascii="Times New Roman" w:eastAsia="Times New Roman" w:hAnsi="Times New Roman" w:cs="Times New Roman"/>
          <w:sz w:val="24"/>
          <w:szCs w:val="24"/>
        </w:rPr>
        <w:lastRenderedPageBreak/>
        <w:t xml:space="preserve">that shrimp and stream-identity effects on decomposition rate were constant across the three </w:t>
      </w:r>
      <w:proofErr w:type="gramStart"/>
      <w:r w:rsidRPr="007F648F">
        <w:rPr>
          <w:rFonts w:ascii="Times New Roman" w:eastAsia="Times New Roman" w:hAnsi="Times New Roman" w:cs="Times New Roman"/>
          <w:sz w:val="24"/>
          <w:szCs w:val="24"/>
        </w:rPr>
        <w:t>experiments, and</w:t>
      </w:r>
      <w:proofErr w:type="gramEnd"/>
      <w:r w:rsidRPr="007F648F">
        <w:rPr>
          <w:rFonts w:ascii="Times New Roman" w:eastAsia="Times New Roman" w:hAnsi="Times New Roman" w:cs="Times New Roman"/>
          <w:sz w:val="24"/>
          <w:szCs w:val="24"/>
        </w:rPr>
        <w:t xml:space="preserve"> included a random effect of pool-year combination to account for unmodeled differences in decomposition of leaf packs grouped together in pools in each year. We then fit a </w:t>
      </w:r>
      <w:r w:rsidR="001A5E2D" w:rsidRPr="007F648F">
        <w:rPr>
          <w:rFonts w:ascii="Times New Roman" w:eastAsia="Times New Roman" w:hAnsi="Times New Roman" w:cs="Times New Roman"/>
          <w:sz w:val="24"/>
          <w:szCs w:val="24"/>
        </w:rPr>
        <w:t>second model</w:t>
      </w:r>
      <w:r w:rsidRPr="007F648F">
        <w:rPr>
          <w:rFonts w:ascii="Times New Roman" w:eastAsia="Times New Roman" w:hAnsi="Times New Roman" w:cs="Times New Roman"/>
          <w:sz w:val="24"/>
          <w:szCs w:val="24"/>
        </w:rPr>
        <w:t xml:space="preserve"> (Model 2) that relaxed the assumption of constant rates across years. This model allowed us to quantify the strength of top-down control by shrimp macroconsumers in differing conditions (streams and years), and particularly to assess evidence that shrimp effects differed between pre- and post- hurricane disturbance</w:t>
      </w:r>
      <w:r w:rsidR="007C1325" w:rsidRPr="007F648F">
        <w:rPr>
          <w:rFonts w:ascii="Times New Roman" w:eastAsia="Times New Roman" w:hAnsi="Times New Roman" w:cs="Times New Roman"/>
          <w:sz w:val="24"/>
          <w:szCs w:val="24"/>
        </w:rPr>
        <w:t xml:space="preserve"> (Q2)</w:t>
      </w:r>
      <w:r w:rsidRPr="007F648F">
        <w:rPr>
          <w:rFonts w:ascii="Times New Roman" w:eastAsia="Times New Roman" w:hAnsi="Times New Roman" w:cs="Times New Roman"/>
          <w:sz w:val="24"/>
          <w:szCs w:val="24"/>
        </w:rPr>
        <w:t>. Finally, we fit a third model (Model 3) to the leaf mass data from Experiment III to evaluate effects of shrimp abundance (based on visual estimates made in Experiment III only) on decomposition rate (Q</w:t>
      </w:r>
      <w:r w:rsidR="007C1325" w:rsidRPr="007F648F">
        <w:rPr>
          <w:rFonts w:ascii="Times New Roman" w:eastAsia="Times New Roman" w:hAnsi="Times New Roman" w:cs="Times New Roman"/>
          <w:sz w:val="24"/>
          <w:szCs w:val="24"/>
        </w:rPr>
        <w:t>3</w:t>
      </w:r>
      <w:r w:rsidRPr="007F648F">
        <w:rPr>
          <w:rFonts w:ascii="Times New Roman" w:eastAsia="Times New Roman" w:hAnsi="Times New Roman" w:cs="Times New Roman"/>
          <w:sz w:val="24"/>
          <w:szCs w:val="24"/>
        </w:rPr>
        <w:t>).</w:t>
      </w:r>
    </w:p>
    <w:p w14:paraId="4537C9AD" w14:textId="3024CD73" w:rsidR="003C4696" w:rsidRPr="007F648F" w:rsidRDefault="0005205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ab/>
        <w:t>The response variable for each model was the observed percent AFDM remaining (</w:t>
      </w:r>
      <w:r w:rsidRPr="007F648F">
        <w:rPr>
          <w:rFonts w:ascii="Times New Roman" w:eastAsia="Times New Roman" w:hAnsi="Times New Roman" w:cs="Times New Roman"/>
          <w:i/>
          <w:sz w:val="24"/>
          <w:szCs w:val="24"/>
        </w:rPr>
        <w:t>%AFDM</w:t>
      </w:r>
      <w:r w:rsidRPr="007F648F">
        <w:rPr>
          <w:rFonts w:ascii="Times New Roman" w:eastAsia="Times New Roman" w:hAnsi="Times New Roman" w:cs="Times New Roman"/>
          <w:sz w:val="24"/>
          <w:szCs w:val="24"/>
        </w:rPr>
        <w:t>) for a leaf pack collected on a specific day, from one of the treatments (i.e., control or shrimp exclusion), and in a given pool and year. We assumed that decomposition was exponential beginning on the first collection date (i.e., day 3), and constant for each treatment within a pool and year. We thus estimated decomposition rate (</w:t>
      </w:r>
      <w:r w:rsidRPr="007F648F">
        <w:rPr>
          <w:rFonts w:ascii="Times New Roman" w:eastAsia="Times New Roman" w:hAnsi="Times New Roman" w:cs="Times New Roman"/>
          <w:i/>
          <w:iCs/>
          <w:sz w:val="24"/>
          <w:szCs w:val="24"/>
        </w:rPr>
        <w:t xml:space="preserve">k) </w:t>
      </w:r>
      <w:r w:rsidRPr="007F648F">
        <w:rPr>
          <w:rFonts w:ascii="Times New Roman" w:eastAsia="Times New Roman" w:hAnsi="Times New Roman" w:cs="Times New Roman"/>
          <w:sz w:val="24"/>
          <w:szCs w:val="24"/>
        </w:rPr>
        <w:t xml:space="preserve">by fitting the following model to the </w:t>
      </w:r>
      <w:r w:rsidRPr="007F648F">
        <w:rPr>
          <w:rFonts w:ascii="Times New Roman" w:eastAsia="Times New Roman" w:hAnsi="Times New Roman" w:cs="Times New Roman"/>
          <w:i/>
          <w:sz w:val="24"/>
          <w:szCs w:val="24"/>
        </w:rPr>
        <w:t xml:space="preserve">%AFDM </w:t>
      </w:r>
      <w:r w:rsidRPr="007F648F">
        <w:rPr>
          <w:rFonts w:ascii="Times New Roman" w:eastAsia="Times New Roman" w:hAnsi="Times New Roman" w:cs="Times New Roman"/>
          <w:sz w:val="24"/>
          <w:szCs w:val="24"/>
        </w:rPr>
        <w:t>remaining measurements:</w:t>
      </w:r>
    </w:p>
    <w:p w14:paraId="0EEA8268" w14:textId="34F379D0" w:rsidR="003C5FD0" w:rsidRPr="007F648F" w:rsidRDefault="00103CD8" w:rsidP="007F648F">
      <w:pPr>
        <w:spacing w:after="0"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AFDM</m:t>
              </m:r>
            </m:e>
            <m:sub>
              <m:r>
                <w:rPr>
                  <w:rFonts w:ascii="Cambria Math" w:hAnsi="Cambria Math" w:cs="Times New Roman"/>
                  <w:sz w:val="24"/>
                  <w:szCs w:val="24"/>
                </w:rPr>
                <m:t>i,t</m:t>
              </m:r>
            </m:sub>
          </m:sSub>
          <m:r>
            <w:rPr>
              <w:rFonts w:ascii="Cambria Math" w:hAnsi="Cambria Math" w:cs="Times New Roman"/>
              <w:sz w:val="24"/>
              <w:szCs w:val="24"/>
            </w:rPr>
            <m:t>) ~ N(</m:t>
          </m:r>
          <m:sSub>
            <m:sSubPr>
              <m:ctrlPr>
                <w:rPr>
                  <w:rFonts w:ascii="Cambria Math" w:hAnsi="Cambria Math" w:cs="Times New Roman"/>
                  <w:i/>
                  <w:sz w:val="24"/>
                  <w:szCs w:val="24"/>
                </w:rPr>
              </m:ctrlPr>
            </m:sSubPr>
            <m:e>
              <m:r>
                <m:rPr>
                  <m:sty m:val="p"/>
                </m:rPr>
                <w:rPr>
                  <w:rFonts w:ascii="Cambria Math" w:hAnsi="Cambria Math" w:cs="Times New Roman"/>
                  <w:sz w:val="24"/>
                  <w:szCs w:val="24"/>
                </w:rPr>
                <w:sym w:font="Symbol" w:char="F06D"/>
              </m:r>
            </m:e>
            <m:sub>
              <m:r>
                <w:rPr>
                  <w:rFonts w:ascii="Cambria Math" w:hAnsi="Cambria Math" w:cs="Times New Roman"/>
                  <w:sz w:val="24"/>
                  <w:szCs w:val="24"/>
                </w:rPr>
                <m:t>i,t</m:t>
              </m:r>
            </m:sub>
          </m:sSub>
          <m:r>
            <w:rPr>
              <w:rFonts w:ascii="Cambria Math" w:hAnsi="Cambria Math" w:cs="Times New Roman"/>
              <w:sz w:val="24"/>
              <w:szCs w:val="24"/>
            </w:rPr>
            <m:t xml:space="preserve">, </m:t>
          </m:r>
          <m:r>
            <w:rPr>
              <w:rFonts w:ascii="Cambria Math" w:hAnsi="Cambria Math" w:cs="Times New Roman"/>
              <w:i/>
              <w:sz w:val="24"/>
              <w:szCs w:val="24"/>
            </w:rPr>
            <w:sym w:font="Symbol" w:char="F074"/>
          </m:r>
          <m:r>
            <w:rPr>
              <w:rFonts w:ascii="Cambria Math" w:hAnsi="Cambria Math" w:cs="Times New Roman"/>
              <w:sz w:val="24"/>
              <w:szCs w:val="24"/>
            </w:rPr>
            <m:t>)</m:t>
          </m:r>
        </m:oMath>
      </m:oMathPara>
    </w:p>
    <w:bookmarkStart w:id="15" w:name="_heading=h.1fob9te"/>
    <w:bookmarkEnd w:id="15"/>
    <w:p w14:paraId="0840CEB0" w14:textId="1B409B02" w:rsidR="003C4696" w:rsidRPr="007F648F" w:rsidRDefault="00000000" w:rsidP="007F648F">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w:sym w:font="Symbol" w:char="F06D"/>
              </m:r>
            </m:e>
            <m:sub>
              <m:r>
                <w:rPr>
                  <w:rFonts w:ascii="Cambria Math" w:hAnsi="Cambria Math" w:cs="Times New Roman"/>
                  <w:sz w:val="24"/>
                  <w:szCs w:val="24"/>
                </w:rPr>
                <m:t>i,t</m:t>
              </m:r>
            </m:sub>
          </m:sSub>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day</m:t>
              </m:r>
            </m:e>
            <m:sub>
              <m:r>
                <w:rPr>
                  <w:rFonts w:ascii="Cambria Math" w:hAnsi="Cambria Math" w:cs="Times New Roman"/>
                  <w:sz w:val="24"/>
                  <w:szCs w:val="24"/>
                </w:rPr>
                <m:t>i,t</m:t>
              </m:r>
            </m:sub>
          </m:sSub>
        </m:oMath>
      </m:oMathPara>
    </w:p>
    <w:p w14:paraId="3945EB70" w14:textId="77777777" w:rsidR="003C4696" w:rsidRPr="007F648F" w:rsidRDefault="0005205D" w:rsidP="007F648F">
      <w:pPr>
        <w:spacing w:after="0" w:line="480" w:lineRule="auto"/>
        <w:jc w:val="center"/>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and</w:t>
      </w:r>
    </w:p>
    <w:p w14:paraId="3EFBB9F0" w14:textId="6F9010DA" w:rsidR="00103CD8" w:rsidRPr="007F648F" w:rsidRDefault="00000000" w:rsidP="007F648F">
      <w:pPr>
        <w:spacing w:line="480" w:lineRule="auto"/>
        <w:jc w:val="center"/>
        <w:rPr>
          <w:rFonts w:ascii="Times New Roman" w:eastAsia="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i,t</m:t>
              </m:r>
            </m:sub>
          </m:sSub>
          <m:r>
            <w:rPr>
              <w:rFonts w:ascii="Cambria Math" w:hAnsi="Cambria Math" w:cs="Times New Roman"/>
              <w:sz w:val="24"/>
              <w:szCs w:val="24"/>
            </w:rPr>
            <m:t xml:space="preserve"> ~ N(</m:t>
          </m:r>
          <m:sSub>
            <m:sSubPr>
              <m:ctrlPr>
                <w:rPr>
                  <w:rFonts w:ascii="Cambria Math" w:hAnsi="Cambria Math" w:cs="Times New Roman"/>
                  <w:i/>
                  <w:sz w:val="24"/>
                  <w:szCs w:val="24"/>
                </w:rPr>
              </m:ctrlPr>
            </m:sSubPr>
            <m:e>
              <m:r>
                <w:rPr>
                  <w:rFonts w:ascii="Cambria Math" w:hAnsi="Cambria Math" w:cs="Times New Roman"/>
                  <w:i/>
                  <w:sz w:val="24"/>
                  <w:szCs w:val="24"/>
                </w:rPr>
                <w:sym w:font="Symbol" w:char="F06D"/>
              </m:r>
              <m:r>
                <w:rPr>
                  <w:rFonts w:ascii="Cambria Math" w:hAnsi="Cambria Math" w:cs="Times New Roman"/>
                  <w:sz w:val="24"/>
                  <w:szCs w:val="24"/>
                </w:rPr>
                <m:t>k</m:t>
              </m:r>
            </m:e>
            <m:sub>
              <m:r>
                <w:rPr>
                  <w:rFonts w:ascii="Cambria Math" w:hAnsi="Cambria Math" w:cs="Times New Roman"/>
                  <w:sz w:val="24"/>
                  <w:szCs w:val="24"/>
                </w:rPr>
                <m:t>i,t</m:t>
              </m:r>
            </m:sub>
          </m:sSub>
          <m:r>
            <w:rPr>
              <w:rFonts w:ascii="Cambria Math" w:hAnsi="Cambria Math" w:cs="Times New Roman"/>
              <w:sz w:val="24"/>
              <w:szCs w:val="24"/>
            </w:rPr>
            <m:t xml:space="preserve">, </m:t>
          </m:r>
          <m:r>
            <w:rPr>
              <w:rFonts w:ascii="Cambria Math" w:hAnsi="Cambria Math" w:cs="Times New Roman"/>
              <w:i/>
              <w:sz w:val="24"/>
              <w:szCs w:val="24"/>
            </w:rPr>
            <w:sym w:font="Symbol" w:char="F074"/>
          </m:r>
          <m:r>
            <w:rPr>
              <w:rFonts w:ascii="Cambria Math" w:hAnsi="Cambria Math" w:cs="Times New Roman"/>
              <w:sz w:val="24"/>
              <w:szCs w:val="24"/>
            </w:rPr>
            <m:t>k</m:t>
          </m:r>
          <m:r>
            <m:rPr>
              <m:sty m:val="p"/>
            </m:rPr>
            <w:rPr>
              <w:rFonts w:ascii="Cambria Math" w:hAnsi="Cambria Math" w:cs="Times New Roman"/>
              <w:sz w:val="24"/>
              <w:szCs w:val="24"/>
            </w:rPr>
            <m:t>)</m:t>
          </m:r>
        </m:oMath>
      </m:oMathPara>
    </w:p>
    <w:p w14:paraId="448F3E26" w14:textId="0ED904CF" w:rsidR="003C4696" w:rsidRPr="007F648F" w:rsidRDefault="00000000" w:rsidP="006610A0">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6D"/>
              </m:r>
              <m:r>
                <w:rPr>
                  <w:rFonts w:ascii="Cambria Math" w:hAnsi="Cambria Math" w:cs="Times New Roman"/>
                  <w:sz w:val="24"/>
                  <w:szCs w:val="24"/>
                </w:rPr>
                <m:t>k</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predictors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6501025" w14:textId="3BF9B387" w:rsidR="003C4696" w:rsidRPr="007F648F" w:rsidRDefault="0005205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where  </w:t>
      </w:r>
      <w:r w:rsidRPr="007F648F">
        <w:rPr>
          <w:rFonts w:ascii="Times New Roman" w:eastAsia="Times New Roman" w:hAnsi="Times New Roman" w:cs="Times New Roman"/>
          <w:i/>
          <w:sz w:val="24"/>
          <w:szCs w:val="24"/>
        </w:rPr>
        <w:t xml:space="preserve">% </w:t>
      </w:r>
      <w:proofErr w:type="spellStart"/>
      <w:r w:rsidRPr="007F648F">
        <w:rPr>
          <w:rFonts w:ascii="Times New Roman" w:eastAsia="Times New Roman" w:hAnsi="Times New Roman" w:cs="Times New Roman"/>
          <w:i/>
          <w:sz w:val="24"/>
          <w:szCs w:val="24"/>
        </w:rPr>
        <w:t>AFDM</w:t>
      </w:r>
      <w:r w:rsidRPr="007F648F">
        <w:rPr>
          <w:rFonts w:ascii="Times New Roman" w:eastAsia="Times New Roman" w:hAnsi="Times New Roman" w:cs="Times New Roman"/>
          <w:i/>
          <w:sz w:val="24"/>
          <w:szCs w:val="24"/>
          <w:vertAlign w:val="subscript"/>
        </w:rPr>
        <w:t>i,t</w:t>
      </w:r>
      <w:proofErr w:type="spellEnd"/>
      <w:r w:rsidRPr="007F648F">
        <w:rPr>
          <w:rFonts w:ascii="Times New Roman" w:eastAsia="Times New Roman" w:hAnsi="Times New Roman" w:cs="Times New Roman"/>
          <w:i/>
          <w:sz w:val="24"/>
          <w:szCs w:val="24"/>
        </w:rPr>
        <w:t xml:space="preserve"> </w:t>
      </w:r>
      <w:r w:rsidRPr="007F648F">
        <w:rPr>
          <w:rFonts w:ascii="Times New Roman" w:eastAsia="Times New Roman" w:hAnsi="Times New Roman" w:cs="Times New Roman"/>
          <w:sz w:val="24"/>
          <w:szCs w:val="24"/>
        </w:rPr>
        <w:t xml:space="preserve">= % AFDM remaining in leaf pack </w:t>
      </w:r>
      <w:proofErr w:type="spellStart"/>
      <w:r w:rsidRPr="007F648F">
        <w:rPr>
          <w:rFonts w:ascii="Times New Roman" w:eastAsia="Times New Roman" w:hAnsi="Times New Roman" w:cs="Times New Roman"/>
          <w:i/>
          <w:iCs/>
          <w:sz w:val="24"/>
          <w:szCs w:val="24"/>
        </w:rPr>
        <w:t>i</w:t>
      </w:r>
      <w:proofErr w:type="spellEnd"/>
      <w:r w:rsidRPr="007F648F">
        <w:rPr>
          <w:rFonts w:ascii="Times New Roman" w:eastAsia="Times New Roman" w:hAnsi="Times New Roman" w:cs="Times New Roman"/>
          <w:i/>
          <w:iCs/>
          <w:sz w:val="24"/>
          <w:szCs w:val="24"/>
        </w:rPr>
        <w:t xml:space="preserve"> </w:t>
      </w:r>
      <w:r w:rsidRPr="007F648F">
        <w:rPr>
          <w:rFonts w:ascii="Times New Roman" w:eastAsia="Times New Roman" w:hAnsi="Times New Roman" w:cs="Times New Roman"/>
          <w:sz w:val="24"/>
          <w:szCs w:val="24"/>
        </w:rPr>
        <w:t xml:space="preserve">collected on day </w:t>
      </w:r>
      <w:r w:rsidRPr="007F648F">
        <w:rPr>
          <w:rFonts w:ascii="Times New Roman" w:eastAsia="Times New Roman" w:hAnsi="Times New Roman" w:cs="Times New Roman"/>
          <w:i/>
          <w:iCs/>
          <w:sz w:val="24"/>
          <w:szCs w:val="24"/>
        </w:rPr>
        <w:t xml:space="preserve">t; a </w:t>
      </w:r>
      <w:r w:rsidRPr="007F648F">
        <w:rPr>
          <w:rFonts w:ascii="Times New Roman" w:eastAsia="Times New Roman" w:hAnsi="Times New Roman" w:cs="Times New Roman"/>
          <w:sz w:val="24"/>
          <w:szCs w:val="24"/>
        </w:rPr>
        <w:t xml:space="preserve">is the intercept (allowed to differ from ln(100) to account for initial mass loss  by leaching; held constant in </w:t>
      </w:r>
      <w:r w:rsidRPr="007F648F">
        <w:rPr>
          <w:rFonts w:ascii="Times New Roman" w:eastAsia="Times New Roman" w:hAnsi="Times New Roman" w:cs="Times New Roman"/>
          <w:sz w:val="24"/>
          <w:szCs w:val="24"/>
        </w:rPr>
        <w:lastRenderedPageBreak/>
        <w:t xml:space="preserve">Models 1 and 3, but allowed to vary among years in Model 2); </w:t>
      </w:r>
      <w:proofErr w:type="spellStart"/>
      <w:r w:rsidRPr="007F648F">
        <w:rPr>
          <w:rFonts w:ascii="Times New Roman" w:eastAsia="Times New Roman" w:hAnsi="Times New Roman" w:cs="Times New Roman"/>
          <w:i/>
          <w:iCs/>
          <w:sz w:val="24"/>
          <w:szCs w:val="24"/>
        </w:rPr>
        <w:t>k</w:t>
      </w:r>
      <w:r w:rsidRPr="007F648F">
        <w:rPr>
          <w:rFonts w:ascii="Times New Roman" w:eastAsia="Times New Roman" w:hAnsi="Times New Roman" w:cs="Times New Roman"/>
          <w:i/>
          <w:iCs/>
          <w:sz w:val="24"/>
          <w:szCs w:val="24"/>
          <w:vertAlign w:val="subscript"/>
        </w:rPr>
        <w:t>i</w:t>
      </w:r>
      <w:r w:rsidR="00103CD8" w:rsidRPr="007F648F">
        <w:rPr>
          <w:rFonts w:ascii="Times New Roman" w:eastAsia="Times New Roman" w:hAnsi="Times New Roman" w:cs="Times New Roman"/>
          <w:i/>
          <w:iCs/>
          <w:sz w:val="24"/>
          <w:szCs w:val="24"/>
          <w:vertAlign w:val="subscript"/>
        </w:rPr>
        <w:t>,t</w:t>
      </w:r>
      <w:proofErr w:type="spellEnd"/>
      <w:r w:rsidRPr="007F648F">
        <w:rPr>
          <w:rFonts w:ascii="Times New Roman" w:eastAsia="Times New Roman" w:hAnsi="Times New Roman" w:cs="Times New Roman"/>
          <w:i/>
          <w:iCs/>
          <w:sz w:val="24"/>
          <w:szCs w:val="24"/>
        </w:rPr>
        <w:t xml:space="preserve"> </w:t>
      </w:r>
      <w:r w:rsidRPr="007F648F">
        <w:rPr>
          <w:rFonts w:ascii="Times New Roman" w:eastAsia="Times New Roman" w:hAnsi="Times New Roman" w:cs="Times New Roman"/>
          <w:sz w:val="24"/>
          <w:szCs w:val="24"/>
        </w:rPr>
        <w:t xml:space="preserve">represents decomposition rate for leaf pack </w:t>
      </w:r>
      <w:proofErr w:type="spellStart"/>
      <w:r w:rsidRPr="007F648F">
        <w:rPr>
          <w:rFonts w:ascii="Times New Roman" w:eastAsia="Times New Roman" w:hAnsi="Times New Roman" w:cs="Times New Roman"/>
          <w:i/>
          <w:iCs/>
          <w:sz w:val="24"/>
          <w:szCs w:val="24"/>
        </w:rPr>
        <w:t>i</w:t>
      </w:r>
      <w:proofErr w:type="spellEnd"/>
      <w:r w:rsidRPr="007F648F">
        <w:rPr>
          <w:rFonts w:ascii="Times New Roman" w:eastAsia="Times New Roman" w:hAnsi="Times New Roman" w:cs="Times New Roman"/>
          <w:i/>
          <w:iCs/>
          <w:sz w:val="24"/>
          <w:szCs w:val="24"/>
        </w:rPr>
        <w:t xml:space="preserve"> </w:t>
      </w:r>
      <w:r w:rsidRPr="007F648F">
        <w:rPr>
          <w:rFonts w:ascii="Times New Roman" w:eastAsia="Times New Roman" w:hAnsi="Times New Roman" w:cs="Times New Roman"/>
          <w:sz w:val="24"/>
          <w:szCs w:val="24"/>
        </w:rPr>
        <w:t xml:space="preserve">collected on day </w:t>
      </w:r>
      <w:r w:rsidRPr="007F648F">
        <w:rPr>
          <w:rFonts w:ascii="Times New Roman" w:eastAsia="Times New Roman" w:hAnsi="Times New Roman" w:cs="Times New Roman"/>
          <w:i/>
          <w:iCs/>
          <w:sz w:val="24"/>
          <w:szCs w:val="24"/>
        </w:rPr>
        <w:t xml:space="preserve">t; B </w:t>
      </w:r>
      <w:r w:rsidRPr="007F648F">
        <w:rPr>
          <w:rFonts w:ascii="Times New Roman" w:eastAsia="Times New Roman" w:hAnsi="Times New Roman" w:cs="Times New Roman"/>
          <w:sz w:val="24"/>
          <w:szCs w:val="24"/>
        </w:rPr>
        <w:t xml:space="preserve">represent effects of </w:t>
      </w:r>
      <w:r w:rsidRPr="007F648F">
        <w:rPr>
          <w:rFonts w:ascii="Times New Roman" w:eastAsia="Times New Roman" w:hAnsi="Times New Roman" w:cs="Times New Roman"/>
          <w:i/>
          <w:iCs/>
          <w:sz w:val="24"/>
          <w:szCs w:val="24"/>
        </w:rPr>
        <w:t xml:space="preserve">predictors </w:t>
      </w:r>
      <w:r w:rsidRPr="007F648F">
        <w:rPr>
          <w:rFonts w:ascii="Times New Roman" w:eastAsia="Times New Roman" w:hAnsi="Times New Roman" w:cs="Times New Roman"/>
          <w:sz w:val="24"/>
          <w:szCs w:val="24"/>
        </w:rPr>
        <w:t xml:space="preserve">on decomposition </w:t>
      </w:r>
      <w:r w:rsidRPr="007F648F">
        <w:rPr>
          <w:rFonts w:ascii="Times New Roman" w:eastAsia="Times New Roman" w:hAnsi="Times New Roman" w:cs="Times New Roman"/>
          <w:i/>
          <w:iCs/>
          <w:sz w:val="24"/>
          <w:szCs w:val="24"/>
        </w:rPr>
        <w:t>k;</w:t>
      </w:r>
      <w:r w:rsidRPr="007F648F">
        <w:rPr>
          <w:rFonts w:ascii="Times New Roman" w:eastAsia="Times New Roman" w:hAnsi="Times New Roman" w:cs="Times New Roman"/>
          <w:sz w:val="24"/>
          <w:szCs w:val="24"/>
        </w:rPr>
        <w:t xml:space="preserve"> </w:t>
      </w:r>
      <m:oMath>
        <m:r>
          <w:rPr>
            <w:rFonts w:ascii="Cambria Math" w:hAnsi="Cambria Math" w:cs="Times New Roman"/>
            <w:i/>
            <w:sz w:val="24"/>
            <w:szCs w:val="24"/>
          </w:rPr>
          <w:sym w:font="Symbol" w:char="F074"/>
        </m:r>
        <m:r>
          <w:rPr>
            <w:rFonts w:ascii="Cambria Math" w:hAnsi="Cambria Math" w:cs="Times New Roman"/>
            <w:sz w:val="24"/>
            <w:szCs w:val="24"/>
          </w:rPr>
          <m:t xml:space="preserve"> </m:t>
        </m:r>
      </m:oMath>
      <w:r w:rsidRPr="007F648F">
        <w:rPr>
          <w:rFonts w:ascii="Times New Roman" w:eastAsia="Times New Roman" w:hAnsi="Times New Roman" w:cs="Times New Roman"/>
          <w:sz w:val="24"/>
          <w:szCs w:val="24"/>
        </w:rPr>
        <w:t xml:space="preserve">and </w:t>
      </w:r>
      <m:oMath>
        <m:r>
          <w:rPr>
            <w:rFonts w:ascii="Cambria Math" w:hAnsi="Cambria Math" w:cs="Times New Roman"/>
            <w:i/>
            <w:sz w:val="24"/>
            <w:szCs w:val="24"/>
          </w:rPr>
          <w:sym w:font="Symbol" w:char="F074"/>
        </m:r>
        <m:r>
          <w:rPr>
            <w:rFonts w:ascii="Cambria Math" w:hAnsi="Cambria Math" w:cs="Times New Roman"/>
            <w:sz w:val="24"/>
            <w:szCs w:val="24"/>
          </w:rPr>
          <m:t>k</m:t>
        </m:r>
      </m:oMath>
      <w:r w:rsidRPr="007F648F">
        <w:rPr>
          <w:rFonts w:ascii="Times New Roman" w:eastAsia="Times New Roman" w:hAnsi="Times New Roman" w:cs="Times New Roman"/>
          <w:sz w:val="24"/>
          <w:szCs w:val="24"/>
          <w:vertAlign w:val="subscript"/>
        </w:rPr>
        <w:t xml:space="preserve"> </w:t>
      </w:r>
      <w:r w:rsidRPr="007F648F">
        <w:rPr>
          <w:rFonts w:ascii="Times New Roman" w:eastAsia="Times New Roman" w:hAnsi="Times New Roman" w:cs="Times New Roman"/>
          <w:sz w:val="24"/>
          <w:szCs w:val="24"/>
        </w:rPr>
        <w:t xml:space="preserve">represent normally distributed residuals for ln(% AFDM remaining) and decomposition rate </w:t>
      </w:r>
      <w:r w:rsidRPr="007F648F">
        <w:rPr>
          <w:rFonts w:ascii="Times New Roman" w:eastAsia="Times New Roman" w:hAnsi="Times New Roman" w:cs="Times New Roman"/>
          <w:i/>
          <w:iCs/>
          <w:sz w:val="24"/>
          <w:szCs w:val="24"/>
        </w:rPr>
        <w:t xml:space="preserve">k </w:t>
      </w:r>
      <w:r w:rsidRPr="007F648F">
        <w:rPr>
          <w:rFonts w:ascii="Times New Roman" w:eastAsia="Times New Roman" w:hAnsi="Times New Roman" w:cs="Times New Roman"/>
          <w:sz w:val="24"/>
          <w:szCs w:val="24"/>
        </w:rPr>
        <w:t>of each leaf pack</w:t>
      </w:r>
      <w:r w:rsidR="007C1325" w:rsidRPr="007F648F">
        <w:rPr>
          <w:rFonts w:ascii="Times New Roman" w:eastAsia="Times New Roman" w:hAnsi="Times New Roman" w:cs="Times New Roman"/>
          <w:sz w:val="24"/>
          <w:szCs w:val="24"/>
        </w:rPr>
        <w:t>, respectively</w:t>
      </w:r>
      <w:r w:rsidRPr="007F648F">
        <w:rPr>
          <w:rFonts w:ascii="Times New Roman" w:eastAsia="Times New Roman" w:hAnsi="Times New Roman" w:cs="Times New Roman"/>
          <w:sz w:val="24"/>
          <w:szCs w:val="24"/>
        </w:rPr>
        <w:t xml:space="preserve">; and </w:t>
      </w:r>
      <w:proofErr w:type="spellStart"/>
      <w:r w:rsidRPr="007F648F">
        <w:rPr>
          <w:rFonts w:ascii="Times New Roman" w:eastAsia="Times New Roman" w:hAnsi="Times New Roman" w:cs="Times New Roman"/>
          <w:i/>
          <w:iCs/>
          <w:sz w:val="24"/>
          <w:szCs w:val="24"/>
        </w:rPr>
        <w:t>e</w:t>
      </w:r>
      <w:r w:rsidRPr="007F648F">
        <w:rPr>
          <w:rFonts w:ascii="Times New Roman" w:eastAsia="Times New Roman" w:hAnsi="Times New Roman" w:cs="Times New Roman"/>
          <w:i/>
          <w:iCs/>
          <w:sz w:val="24"/>
          <w:szCs w:val="24"/>
          <w:vertAlign w:val="subscript"/>
        </w:rPr>
        <w:t>i</w:t>
      </w:r>
      <w:proofErr w:type="spellEnd"/>
      <w:r w:rsidRPr="007F648F">
        <w:rPr>
          <w:rFonts w:ascii="Times New Roman" w:eastAsia="Times New Roman" w:hAnsi="Times New Roman" w:cs="Times New Roman"/>
          <w:i/>
          <w:iCs/>
          <w:sz w:val="24"/>
          <w:szCs w:val="24"/>
          <w:vertAlign w:val="subscript"/>
        </w:rPr>
        <w:t xml:space="preserve"> </w:t>
      </w:r>
      <w:r w:rsidRPr="007F648F">
        <w:rPr>
          <w:rFonts w:ascii="Times New Roman" w:eastAsia="Times New Roman" w:hAnsi="Times New Roman" w:cs="Times New Roman"/>
          <w:sz w:val="24"/>
          <w:szCs w:val="24"/>
          <w:vertAlign w:val="subscript"/>
        </w:rPr>
        <w:t xml:space="preserve"> </w:t>
      </w:r>
      <w:r w:rsidRPr="007F648F">
        <w:rPr>
          <w:rFonts w:ascii="Times New Roman" w:eastAsia="Times New Roman" w:hAnsi="Times New Roman" w:cs="Times New Roman"/>
          <w:sz w:val="24"/>
          <w:szCs w:val="24"/>
        </w:rPr>
        <w:t xml:space="preserve">represents a normally distributed random effect for the pool and year where leaf pack </w:t>
      </w:r>
      <w:proofErr w:type="spellStart"/>
      <w:r w:rsidRPr="007F648F">
        <w:rPr>
          <w:rFonts w:ascii="Times New Roman" w:eastAsia="Times New Roman" w:hAnsi="Times New Roman" w:cs="Times New Roman"/>
          <w:i/>
          <w:iCs/>
          <w:sz w:val="24"/>
          <w:szCs w:val="24"/>
        </w:rPr>
        <w:t>i</w:t>
      </w:r>
      <w:proofErr w:type="spellEnd"/>
      <w:r w:rsidRPr="007F648F">
        <w:rPr>
          <w:rFonts w:ascii="Times New Roman" w:eastAsia="Times New Roman" w:hAnsi="Times New Roman" w:cs="Times New Roman"/>
          <w:i/>
          <w:iCs/>
          <w:sz w:val="24"/>
          <w:szCs w:val="24"/>
        </w:rPr>
        <w:t xml:space="preserve"> </w:t>
      </w:r>
      <w:r w:rsidRPr="007F648F">
        <w:rPr>
          <w:rFonts w:ascii="Times New Roman" w:eastAsia="Times New Roman" w:hAnsi="Times New Roman" w:cs="Times New Roman"/>
          <w:sz w:val="24"/>
          <w:szCs w:val="24"/>
        </w:rPr>
        <w:t>was</w:t>
      </w:r>
      <w:r w:rsidRPr="007F648F">
        <w:rPr>
          <w:rFonts w:ascii="Times New Roman" w:eastAsia="Times New Roman" w:hAnsi="Times New Roman" w:cs="Times New Roman"/>
          <w:i/>
          <w:iCs/>
          <w:sz w:val="24"/>
          <w:szCs w:val="24"/>
        </w:rPr>
        <w:t xml:space="preserve"> </w:t>
      </w:r>
      <w:r w:rsidRPr="007F648F">
        <w:rPr>
          <w:rFonts w:ascii="Times New Roman" w:eastAsia="Times New Roman" w:hAnsi="Times New Roman" w:cs="Times New Roman"/>
          <w:sz w:val="24"/>
          <w:szCs w:val="24"/>
        </w:rPr>
        <w:t xml:space="preserve">collected. The </w:t>
      </w:r>
      <w:r w:rsidRPr="007F648F">
        <w:rPr>
          <w:rFonts w:ascii="Times New Roman" w:eastAsia="Times New Roman" w:hAnsi="Times New Roman" w:cs="Times New Roman"/>
          <w:i/>
          <w:iCs/>
          <w:sz w:val="24"/>
          <w:szCs w:val="24"/>
        </w:rPr>
        <w:t xml:space="preserve">predictors </w:t>
      </w:r>
      <w:r w:rsidRPr="007F648F">
        <w:rPr>
          <w:rFonts w:ascii="Times New Roman" w:eastAsia="Times New Roman" w:hAnsi="Times New Roman" w:cs="Times New Roman"/>
          <w:sz w:val="24"/>
          <w:szCs w:val="24"/>
        </w:rPr>
        <w:t>on decomposition rate for Model 1 were treatment (control or shrimp exclusion) and, within each treatment, stream identity (PA or PB).  Model 2 expanded this model to allow each treatment, stream</w:t>
      </w:r>
      <w:r w:rsidR="001A5E2D" w:rsidRPr="007F648F">
        <w:rPr>
          <w:rFonts w:ascii="Times New Roman" w:eastAsia="Times New Roman" w:hAnsi="Times New Roman" w:cs="Times New Roman"/>
          <w:sz w:val="24"/>
          <w:szCs w:val="24"/>
        </w:rPr>
        <w:t>,</w:t>
      </w:r>
      <w:r w:rsidRPr="007F648F">
        <w:rPr>
          <w:rFonts w:ascii="Times New Roman" w:eastAsia="Times New Roman" w:hAnsi="Times New Roman" w:cs="Times New Roman"/>
          <w:sz w:val="24"/>
          <w:szCs w:val="24"/>
        </w:rPr>
        <w:t xml:space="preserve"> and year to differ in decomposition rate. Finally, Model 3 (fit to 2019 data only) estimated </w:t>
      </w:r>
      <w:r w:rsidRPr="007F648F">
        <w:rPr>
          <w:rFonts w:ascii="Times New Roman" w:eastAsia="Times New Roman" w:hAnsi="Times New Roman" w:cs="Times New Roman"/>
          <w:i/>
          <w:iCs/>
          <w:sz w:val="24"/>
          <w:szCs w:val="24"/>
        </w:rPr>
        <w:t xml:space="preserve">k </w:t>
      </w:r>
      <w:r w:rsidRPr="007F648F">
        <w:rPr>
          <w:rFonts w:ascii="Times New Roman" w:eastAsia="Times New Roman" w:hAnsi="Times New Roman" w:cs="Times New Roman"/>
          <w:sz w:val="24"/>
          <w:szCs w:val="24"/>
        </w:rPr>
        <w:t xml:space="preserve">separately for control and shrimp exclusion, with a covariate of pool-specific shrimp abundance (mean of visual counts) on </w:t>
      </w:r>
      <w:r w:rsidRPr="007F648F">
        <w:rPr>
          <w:rFonts w:ascii="Times New Roman" w:eastAsia="Times New Roman" w:hAnsi="Times New Roman" w:cs="Times New Roman"/>
          <w:i/>
          <w:iCs/>
          <w:sz w:val="24"/>
          <w:szCs w:val="24"/>
        </w:rPr>
        <w:t xml:space="preserve">k </w:t>
      </w:r>
      <w:r w:rsidRPr="007F648F">
        <w:rPr>
          <w:rFonts w:ascii="Times New Roman" w:eastAsia="Times New Roman" w:hAnsi="Times New Roman" w:cs="Times New Roman"/>
          <w:sz w:val="24"/>
          <w:szCs w:val="24"/>
        </w:rPr>
        <w:t xml:space="preserve">in control treatments. </w:t>
      </w:r>
      <w:r w:rsidR="00870A78" w:rsidRPr="007F648F">
        <w:rPr>
          <w:rFonts w:ascii="Times New Roman" w:eastAsia="Times New Roman" w:hAnsi="Times New Roman" w:cs="Times New Roman"/>
          <w:sz w:val="24"/>
          <w:szCs w:val="24"/>
        </w:rPr>
        <w:t xml:space="preserve">In Model 3, </w:t>
      </w:r>
      <w:r w:rsidR="004454A0" w:rsidRPr="007F648F">
        <w:rPr>
          <w:rFonts w:ascii="Times New Roman" w:eastAsia="Times New Roman" w:hAnsi="Times New Roman" w:cs="Times New Roman"/>
          <w:sz w:val="24"/>
          <w:szCs w:val="24"/>
        </w:rPr>
        <w:t>we fit separate models for daytime and nighttime counts</w:t>
      </w:r>
      <w:r w:rsidR="00F81FEC" w:rsidRPr="007F648F">
        <w:rPr>
          <w:rFonts w:ascii="Times New Roman" w:eastAsia="Times New Roman" w:hAnsi="Times New Roman" w:cs="Times New Roman"/>
          <w:sz w:val="24"/>
          <w:szCs w:val="24"/>
        </w:rPr>
        <w:t>.</w:t>
      </w:r>
    </w:p>
    <w:p w14:paraId="6D53F29C" w14:textId="76B6DFE6" w:rsidR="003C4696" w:rsidRPr="007F648F" w:rsidRDefault="0005205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ab/>
        <w:t xml:space="preserve">We fit models using the Bayesian software JAGS (Plummer, 2017) using packages </w:t>
      </w:r>
      <w:proofErr w:type="spellStart"/>
      <w:r w:rsidRPr="007F648F">
        <w:rPr>
          <w:rFonts w:ascii="Times New Roman" w:eastAsia="Times New Roman" w:hAnsi="Times New Roman" w:cs="Times New Roman"/>
          <w:sz w:val="24"/>
          <w:szCs w:val="24"/>
        </w:rPr>
        <w:t>rjags</w:t>
      </w:r>
      <w:proofErr w:type="spellEnd"/>
      <w:r w:rsidRPr="007F648F">
        <w:rPr>
          <w:rFonts w:ascii="Times New Roman" w:eastAsia="Times New Roman" w:hAnsi="Times New Roman" w:cs="Times New Roman"/>
          <w:sz w:val="24"/>
          <w:szCs w:val="24"/>
        </w:rPr>
        <w:t xml:space="preserve"> (Plummer, 2016), </w:t>
      </w:r>
      <w:proofErr w:type="spellStart"/>
      <w:r w:rsidRPr="007F648F">
        <w:rPr>
          <w:rFonts w:ascii="Times New Roman" w:eastAsia="Times New Roman" w:hAnsi="Times New Roman" w:cs="Times New Roman"/>
          <w:sz w:val="24"/>
          <w:szCs w:val="24"/>
        </w:rPr>
        <w:t>runjags</w:t>
      </w:r>
      <w:proofErr w:type="spellEnd"/>
      <w:r w:rsidRPr="007F648F">
        <w:rPr>
          <w:rFonts w:ascii="Times New Roman" w:eastAsia="Times New Roman" w:hAnsi="Times New Roman" w:cs="Times New Roman"/>
          <w:sz w:val="24"/>
          <w:szCs w:val="24"/>
        </w:rPr>
        <w:t xml:space="preserve"> (</w:t>
      </w:r>
      <w:proofErr w:type="spellStart"/>
      <w:r w:rsidRPr="007F648F">
        <w:rPr>
          <w:rFonts w:ascii="Times New Roman" w:eastAsia="Times New Roman" w:hAnsi="Times New Roman" w:cs="Times New Roman"/>
          <w:sz w:val="24"/>
          <w:szCs w:val="24"/>
        </w:rPr>
        <w:t>Denwood</w:t>
      </w:r>
      <w:proofErr w:type="spellEnd"/>
      <w:r w:rsidRPr="007F648F">
        <w:rPr>
          <w:rFonts w:ascii="Times New Roman" w:eastAsia="Times New Roman" w:hAnsi="Times New Roman" w:cs="Times New Roman"/>
          <w:sz w:val="24"/>
          <w:szCs w:val="24"/>
        </w:rPr>
        <w:t xml:space="preserve">, 2016), and coda (Plummer et al., 2006). Model simulations ran three chains with 30,000 sampling iterations and a burn-in period of 5,000 iterations. Parameters had </w:t>
      </w:r>
      <w:proofErr w:type="gramStart"/>
      <w:r w:rsidRPr="007F648F">
        <w:rPr>
          <w:rFonts w:ascii="Times New Roman" w:eastAsia="Times New Roman" w:hAnsi="Times New Roman" w:cs="Times New Roman"/>
          <w:sz w:val="24"/>
          <w:szCs w:val="24"/>
        </w:rPr>
        <w:t>diffuse</w:t>
      </w:r>
      <w:proofErr w:type="gramEnd"/>
      <w:r w:rsidRPr="007F648F">
        <w:rPr>
          <w:rFonts w:ascii="Times New Roman" w:eastAsia="Times New Roman" w:hAnsi="Times New Roman" w:cs="Times New Roman"/>
          <w:sz w:val="24"/>
          <w:szCs w:val="24"/>
        </w:rPr>
        <w:t xml:space="preserve"> prior distributions; the prior for model intercepts was set as uniform between 4 and 5 on a natural log scale (i.e., 55-148% AFDM), and priors for beta values were normal with mean 0 and precision 0.001. Models with an </w:t>
      </w:r>
      <w:proofErr w:type="spellStart"/>
      <w:r w:rsidRPr="007F648F">
        <w:rPr>
          <w:rFonts w:ascii="Times New Roman" w:eastAsia="Times New Roman" w:hAnsi="Times New Roman" w:cs="Times New Roman"/>
          <w:sz w:val="24"/>
          <w:szCs w:val="24"/>
        </w:rPr>
        <w:t>Rhat</w:t>
      </w:r>
      <w:proofErr w:type="spellEnd"/>
      <w:r w:rsidRPr="007F648F">
        <w:rPr>
          <w:rFonts w:ascii="Times New Roman" w:eastAsia="Times New Roman" w:hAnsi="Times New Roman" w:cs="Times New Roman"/>
          <w:sz w:val="24"/>
          <w:szCs w:val="24"/>
        </w:rPr>
        <w:t xml:space="preserve"> value of less than 1.1 for all parameters were considered to have converged successfully (Gelman and Hill 2007). We evaluated evidence for each hypothesized effect (</w:t>
      </w:r>
      <m:oMath>
        <m:r>
          <w:rPr>
            <w:rFonts w:ascii="Cambria Math" w:hAnsi="Cambria Math" w:cs="Times New Roman"/>
            <w:sz w:val="24"/>
            <w:szCs w:val="24"/>
          </w:rPr>
          <m:t>β*predictor</m:t>
        </m:r>
      </m:oMath>
      <w:r w:rsidRPr="007F648F">
        <w:rPr>
          <w:rFonts w:ascii="Times New Roman" w:eastAsia="Times New Roman" w:hAnsi="Times New Roman" w:cs="Times New Roman"/>
          <w:sz w:val="24"/>
          <w:szCs w:val="24"/>
        </w:rPr>
        <w:t>) based on the posterior parameter means and 95% credible intervals.</w:t>
      </w:r>
      <w:r w:rsidR="00672E3D" w:rsidRPr="007F648F">
        <w:rPr>
          <w:rFonts w:ascii="Times New Roman" w:eastAsia="Times New Roman" w:hAnsi="Times New Roman" w:cs="Times New Roman"/>
          <w:sz w:val="24"/>
          <w:szCs w:val="24"/>
        </w:rPr>
        <w:t xml:space="preserve"> </w:t>
      </w:r>
      <w:r w:rsidR="005D089D" w:rsidRPr="007F648F">
        <w:rPr>
          <w:rFonts w:ascii="Times New Roman" w:eastAsia="Times New Roman" w:hAnsi="Times New Roman" w:cs="Times New Roman"/>
          <w:sz w:val="24"/>
          <w:szCs w:val="24"/>
        </w:rPr>
        <w:t xml:space="preserve">Code available at </w:t>
      </w:r>
      <w:r w:rsidR="00672E3D" w:rsidRPr="007F648F">
        <w:rPr>
          <w:rFonts w:ascii="Times New Roman" w:hAnsi="Times New Roman" w:cs="Times New Roman"/>
          <w:sz w:val="24"/>
          <w:szCs w:val="24"/>
          <w:lang w:bidi="ar-SA"/>
        </w:rPr>
        <w:t>https://github.com/Max-Kelly/LLDecomp_17-19</w:t>
      </w:r>
      <w:r w:rsidR="00672E3D" w:rsidRPr="007F648F">
        <w:rPr>
          <w:rFonts w:ascii="Times New Roman" w:eastAsia="Times New Roman" w:hAnsi="Times New Roman" w:cs="Times New Roman"/>
          <w:sz w:val="24"/>
          <w:szCs w:val="24"/>
        </w:rPr>
        <w:t>.</w:t>
      </w:r>
    </w:p>
    <w:p w14:paraId="488F37C4" w14:textId="77777777" w:rsidR="003C4696" w:rsidRPr="007F648F" w:rsidRDefault="0005205D" w:rsidP="007F648F">
      <w:pPr>
        <w:spacing w:after="0" w:line="480" w:lineRule="auto"/>
        <w:rPr>
          <w:rFonts w:ascii="Times New Roman" w:eastAsia="Times New Roman" w:hAnsi="Times New Roman" w:cs="Times New Roman"/>
          <w:i/>
          <w:sz w:val="24"/>
          <w:szCs w:val="24"/>
        </w:rPr>
      </w:pPr>
      <w:r w:rsidRPr="007F648F">
        <w:rPr>
          <w:rFonts w:ascii="Times New Roman" w:eastAsia="Times New Roman" w:hAnsi="Times New Roman" w:cs="Times New Roman"/>
          <w:i/>
          <w:sz w:val="24"/>
          <w:szCs w:val="24"/>
        </w:rPr>
        <w:t>Background environmental data (2017-2019):</w:t>
      </w:r>
    </w:p>
    <w:p w14:paraId="395B4607" w14:textId="016C80AC" w:rsidR="003C4696" w:rsidRPr="007F648F" w:rsidRDefault="0005205D" w:rsidP="006610A0">
      <w:pPr>
        <w:spacing w:after="0" w:line="480" w:lineRule="auto"/>
        <w:ind w:firstLine="390"/>
        <w:rPr>
          <w:rFonts w:ascii="Times New Roman" w:hAnsi="Times New Roman" w:cs="Times New Roman"/>
          <w:sz w:val="24"/>
          <w:szCs w:val="24"/>
        </w:rPr>
      </w:pPr>
      <w:r w:rsidRPr="007F648F">
        <w:rPr>
          <w:rFonts w:ascii="Times New Roman" w:eastAsia="Times New Roman" w:hAnsi="Times New Roman" w:cs="Times New Roman"/>
          <w:sz w:val="24"/>
          <w:szCs w:val="24"/>
        </w:rPr>
        <w:lastRenderedPageBreak/>
        <w:t>We examined differences in leaf litter decomposition among the experiments in the context of variation in stream gage height, canopy cover</w:t>
      </w:r>
      <w:r w:rsidR="00CD2CBC" w:rsidRPr="007F648F">
        <w:rPr>
          <w:rFonts w:ascii="Times New Roman" w:eastAsia="Times New Roman" w:hAnsi="Times New Roman" w:cs="Times New Roman"/>
          <w:sz w:val="24"/>
          <w:szCs w:val="24"/>
        </w:rPr>
        <w:t>,</w:t>
      </w:r>
      <w:r w:rsidRPr="007F648F">
        <w:rPr>
          <w:rFonts w:ascii="Times New Roman" w:eastAsia="Times New Roman" w:hAnsi="Times New Roman" w:cs="Times New Roman"/>
          <w:sz w:val="24"/>
          <w:szCs w:val="24"/>
        </w:rPr>
        <w:t xml:space="preserve"> leaf-litter input, pool volume, and shrimp collected in traps in Prieta A and B from 2017-2019. These data were provided by the Luquillo LTER (https://luquillo.lter.network/data-catalog/, Luquillo LTER Network, 2022). Water level measurements (cm) were taken with a pressure transducer at 15-minute intervals at the downstream ends of PA and PB (just upstream of their confluence) and reported as gage height (Ramírez 2021). Variation in gage height through time is used as a proxy for increases or decreases in stream flow. We use the coefficient of variation (CV) of mean daily gage height to measure temporal variation in flow regimes during experiments. Canopy openness was measured monthly using a spherical </w:t>
      </w:r>
      <w:proofErr w:type="spellStart"/>
      <w:r w:rsidRPr="007F648F">
        <w:rPr>
          <w:rFonts w:ascii="Times New Roman" w:eastAsia="Times New Roman" w:hAnsi="Times New Roman" w:cs="Times New Roman"/>
          <w:sz w:val="24"/>
          <w:szCs w:val="24"/>
        </w:rPr>
        <w:t>densiometer</w:t>
      </w:r>
      <w:proofErr w:type="spellEnd"/>
      <w:r w:rsidRPr="007F648F">
        <w:rPr>
          <w:rFonts w:ascii="Times New Roman" w:eastAsia="Times New Roman" w:hAnsi="Times New Roman" w:cs="Times New Roman"/>
          <w:sz w:val="24"/>
          <w:szCs w:val="24"/>
        </w:rPr>
        <w:t xml:space="preserve"> </w:t>
      </w:r>
      <w:r w:rsidR="000267BF" w:rsidRPr="007F648F">
        <w:rPr>
          <w:rFonts w:ascii="Times New Roman" w:eastAsia="Times New Roman" w:hAnsi="Times New Roman" w:cs="Times New Roman"/>
          <w:sz w:val="24"/>
          <w:szCs w:val="24"/>
        </w:rPr>
        <w:t xml:space="preserve">in all pools </w:t>
      </w:r>
      <w:r w:rsidRPr="007F648F">
        <w:rPr>
          <w:rFonts w:ascii="Times New Roman" w:eastAsia="Times New Roman" w:hAnsi="Times New Roman" w:cs="Times New Roman"/>
          <w:sz w:val="24"/>
          <w:szCs w:val="24"/>
        </w:rPr>
        <w:t xml:space="preserve">(Ramírez et al. 2021a) and leaf litter input was measured biweekly from baskets hanging above the channels of PA and PB (Ramírez et al. 2021b). </w:t>
      </w:r>
    </w:p>
    <w:p w14:paraId="7D9A3CA0" w14:textId="4177468C" w:rsidR="003C4696" w:rsidRPr="007F648F" w:rsidRDefault="0005205D" w:rsidP="0017439A">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Pool volume (m</w:t>
      </w:r>
      <w:r w:rsidRPr="007F648F">
        <w:rPr>
          <w:rFonts w:ascii="Times New Roman" w:eastAsia="Times New Roman" w:hAnsi="Times New Roman" w:cs="Times New Roman"/>
          <w:sz w:val="24"/>
          <w:szCs w:val="24"/>
          <w:vertAlign w:val="superscript"/>
        </w:rPr>
        <w:t>3</w:t>
      </w:r>
      <w:r w:rsidRPr="007F648F">
        <w:rPr>
          <w:rFonts w:ascii="Times New Roman" w:eastAsia="Times New Roman" w:hAnsi="Times New Roman" w:cs="Times New Roman"/>
          <w:sz w:val="24"/>
          <w:szCs w:val="24"/>
        </w:rPr>
        <w:t>) was measured monthly in all pools within PA and PB and was calculated as pool area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multiplied by mean depth (m), the latter obtained through five random measurements per pool. To obtain pool area, a photo image of the pool was processed in ImageJ (Schneider et al. 2012) with a reference 1 m tape measure (Ramírez et al. 2021c). The volume of </w:t>
      </w:r>
      <w:r w:rsidRPr="007F648F">
        <w:rPr>
          <w:rFonts w:ascii="Times New Roman" w:eastAsia="Times New Roman" w:hAnsi="Times New Roman" w:cs="Times New Roman"/>
          <w:i/>
          <w:sz w:val="24"/>
          <w:szCs w:val="24"/>
        </w:rPr>
        <w:t>experimental</w:t>
      </w:r>
      <w:r w:rsidRPr="007F648F">
        <w:rPr>
          <w:rFonts w:ascii="Times New Roman" w:eastAsia="Times New Roman" w:hAnsi="Times New Roman" w:cs="Times New Roman"/>
          <w:sz w:val="24"/>
          <w:szCs w:val="24"/>
        </w:rPr>
        <w:t xml:space="preserve"> pools (those with nested electric exclusions within the pools for this study) was measured 2-3 times over the duration of each experiment. Shrimp abundance was estimated monthly from January 2017-December 2019 using baited minnow traps (galvanized minnow traps: 43-cm long, 19-cm diameter, 0.5-cm mesh) placed in n=9 </w:t>
      </w:r>
      <w:r w:rsidRPr="007F648F">
        <w:rPr>
          <w:rFonts w:ascii="Times New Roman" w:eastAsia="Times New Roman" w:hAnsi="Times New Roman" w:cs="Times New Roman"/>
          <w:i/>
          <w:sz w:val="24"/>
          <w:szCs w:val="24"/>
        </w:rPr>
        <w:t xml:space="preserve">trapping </w:t>
      </w:r>
      <w:r w:rsidRPr="007F648F">
        <w:rPr>
          <w:rFonts w:ascii="Times New Roman" w:eastAsia="Times New Roman" w:hAnsi="Times New Roman" w:cs="Times New Roman"/>
          <w:sz w:val="24"/>
          <w:szCs w:val="24"/>
        </w:rPr>
        <w:t xml:space="preserve">pools of each of the </w:t>
      </w:r>
      <w:proofErr w:type="gramStart"/>
      <w:r w:rsidRPr="007F648F">
        <w:rPr>
          <w:rFonts w:ascii="Times New Roman" w:eastAsia="Times New Roman" w:hAnsi="Times New Roman" w:cs="Times New Roman"/>
          <w:sz w:val="24"/>
          <w:szCs w:val="24"/>
        </w:rPr>
        <w:t>two study</w:t>
      </w:r>
      <w:proofErr w:type="gramEnd"/>
      <w:r w:rsidRPr="007F648F">
        <w:rPr>
          <w:rFonts w:ascii="Times New Roman" w:eastAsia="Times New Roman" w:hAnsi="Times New Roman" w:cs="Times New Roman"/>
          <w:sz w:val="24"/>
          <w:szCs w:val="24"/>
        </w:rPr>
        <w:t xml:space="preserve"> stream reaches for 24 hours. The number of traps in each pool was adjusted to correspond to 0.5 traps/m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of pool surface area, following </w:t>
      </w:r>
      <w:proofErr w:type="spellStart"/>
      <w:r w:rsidRPr="007F648F">
        <w:rPr>
          <w:rFonts w:ascii="Times New Roman" w:eastAsia="Times New Roman" w:hAnsi="Times New Roman" w:cs="Times New Roman"/>
          <w:sz w:val="24"/>
          <w:szCs w:val="24"/>
        </w:rPr>
        <w:t>Covich</w:t>
      </w:r>
      <w:proofErr w:type="spellEnd"/>
      <w:r w:rsidRPr="007F648F">
        <w:rPr>
          <w:rFonts w:ascii="Times New Roman" w:eastAsia="Times New Roman" w:hAnsi="Times New Roman" w:cs="Times New Roman"/>
          <w:sz w:val="24"/>
          <w:szCs w:val="24"/>
        </w:rPr>
        <w:t xml:space="preserve"> et al. (2006; Ramírez et al. 2021d). We extracted shrimp trapping data collected in our experimental pools during each </w:t>
      </w:r>
      <w:r w:rsidRPr="007F648F">
        <w:rPr>
          <w:rFonts w:ascii="Times New Roman" w:eastAsia="Times New Roman" w:hAnsi="Times New Roman" w:cs="Times New Roman"/>
          <w:sz w:val="24"/>
          <w:szCs w:val="24"/>
        </w:rPr>
        <w:lastRenderedPageBreak/>
        <w:t>experiment (t</w:t>
      </w:r>
      <w:r w:rsidRPr="007F648F">
        <w:rPr>
          <w:rFonts w:ascii="Times New Roman" w:eastAsia="Times New Roman" w:hAnsi="Times New Roman" w:cs="Times New Roman"/>
          <w:color w:val="202124"/>
          <w:sz w:val="24"/>
          <w:szCs w:val="24"/>
          <w:shd w:val="clear" w:color="auto" w:fill="FFFFFF"/>
        </w:rPr>
        <w:t>hree pools sampled twice during the Experiments I and II in each stream, and five pools sampled twice in each stream in Experiment III</w:t>
      </w:r>
      <w:r w:rsidR="007C1325" w:rsidRPr="007F648F">
        <w:rPr>
          <w:rFonts w:ascii="Times New Roman" w:eastAsia="Times New Roman" w:hAnsi="Times New Roman" w:cs="Times New Roman"/>
          <w:color w:val="202124"/>
          <w:sz w:val="24"/>
          <w:szCs w:val="24"/>
          <w:shd w:val="clear" w:color="auto" w:fill="FFFFFF"/>
        </w:rPr>
        <w:t>)</w:t>
      </w:r>
      <w:r w:rsidRPr="007F648F">
        <w:rPr>
          <w:rFonts w:ascii="Times New Roman" w:eastAsia="Times New Roman" w:hAnsi="Times New Roman" w:cs="Times New Roman"/>
          <w:color w:val="202124"/>
          <w:sz w:val="24"/>
          <w:szCs w:val="24"/>
          <w:shd w:val="clear" w:color="auto" w:fill="FFFFFF"/>
        </w:rPr>
        <w:t xml:space="preserve">.  We used these trapping data to estimate differences in shrimp abundance among experiments. </w:t>
      </w:r>
    </w:p>
    <w:p w14:paraId="40A8EBF5" w14:textId="77777777" w:rsidR="00CD2CBC" w:rsidRPr="007F648F" w:rsidRDefault="00CD2CBC" w:rsidP="007F648F">
      <w:pPr>
        <w:spacing w:line="480" w:lineRule="auto"/>
        <w:rPr>
          <w:rFonts w:ascii="Times New Roman" w:eastAsia="Times New Roman" w:hAnsi="Times New Roman" w:cs="Times New Roman"/>
          <w:b/>
          <w:sz w:val="24"/>
          <w:szCs w:val="24"/>
        </w:rPr>
      </w:pPr>
    </w:p>
    <w:p w14:paraId="2114CE46" w14:textId="34CD3CF9" w:rsidR="003C4696" w:rsidRPr="007F648F" w:rsidRDefault="0005205D" w:rsidP="007F648F">
      <w:pPr>
        <w:spacing w:line="480" w:lineRule="auto"/>
        <w:rPr>
          <w:rFonts w:ascii="Times New Roman" w:eastAsia="Times New Roman" w:hAnsi="Times New Roman" w:cs="Times New Roman"/>
          <w:b/>
          <w:sz w:val="24"/>
          <w:szCs w:val="24"/>
        </w:rPr>
      </w:pPr>
      <w:r w:rsidRPr="007F648F">
        <w:rPr>
          <w:rFonts w:ascii="Times New Roman" w:eastAsia="Times New Roman" w:hAnsi="Times New Roman" w:cs="Times New Roman"/>
          <w:b/>
          <w:sz w:val="24"/>
          <w:szCs w:val="24"/>
        </w:rPr>
        <w:t>Results</w:t>
      </w:r>
    </w:p>
    <w:p w14:paraId="363A088E" w14:textId="5B025764" w:rsidR="003C4696" w:rsidRPr="007F648F" w:rsidRDefault="0005205D" w:rsidP="007F648F">
      <w:pPr>
        <w:spacing w:after="0" w:line="480" w:lineRule="auto"/>
        <w:rPr>
          <w:rFonts w:ascii="Times New Roman" w:hAnsi="Times New Roman" w:cs="Times New Roman"/>
          <w:sz w:val="24"/>
          <w:szCs w:val="24"/>
        </w:rPr>
      </w:pPr>
      <w:r w:rsidRPr="007F648F">
        <w:rPr>
          <w:rFonts w:ascii="Times New Roman" w:eastAsia="Times New Roman" w:hAnsi="Times New Roman" w:cs="Times New Roman"/>
          <w:sz w:val="24"/>
          <w:szCs w:val="24"/>
        </w:rPr>
        <w:tab/>
        <w:t xml:space="preserve">Decomposition rate was faster with shrimp present (access control) than when excluded (exclosure treatment) based on data combined across the three experiments (Model 1), but only in PA (Fig.4). Shrimp access to leaf packs in PA accelerated decomposition by 36% compared to the exclusion treatment (Table S1). Decomposition averaged over all experiments </w:t>
      </w:r>
      <w:r w:rsidR="007C1325" w:rsidRPr="007F648F">
        <w:rPr>
          <w:rFonts w:ascii="Times New Roman" w:eastAsia="Times New Roman" w:hAnsi="Times New Roman" w:cs="Times New Roman"/>
          <w:sz w:val="24"/>
          <w:szCs w:val="24"/>
        </w:rPr>
        <w:t xml:space="preserve">with shrimp present </w:t>
      </w:r>
      <w:r w:rsidRPr="007F648F">
        <w:rPr>
          <w:rFonts w:ascii="Times New Roman" w:eastAsia="Times New Roman" w:hAnsi="Times New Roman" w:cs="Times New Roman"/>
          <w:sz w:val="24"/>
          <w:szCs w:val="24"/>
        </w:rPr>
        <w:t>was also faster in PA (-0.0170 day</w:t>
      </w:r>
      <w:r w:rsidRPr="007F648F">
        <w:rPr>
          <w:rFonts w:ascii="Times New Roman" w:eastAsia="Times New Roman" w:hAnsi="Times New Roman" w:cs="Times New Roman"/>
          <w:sz w:val="24"/>
          <w:szCs w:val="24"/>
          <w:vertAlign w:val="superscript"/>
        </w:rPr>
        <w:t>-1</w:t>
      </w:r>
      <w:r w:rsidRPr="007F648F">
        <w:rPr>
          <w:rFonts w:ascii="Times New Roman" w:eastAsia="Times New Roman" w:hAnsi="Times New Roman" w:cs="Times New Roman"/>
          <w:sz w:val="24"/>
          <w:szCs w:val="24"/>
        </w:rPr>
        <w:t>; Table S1) than in PB (- 0.0137 day</w:t>
      </w:r>
      <w:r w:rsidRPr="007F648F">
        <w:rPr>
          <w:rFonts w:ascii="Times New Roman" w:eastAsia="Times New Roman" w:hAnsi="Times New Roman" w:cs="Times New Roman"/>
          <w:sz w:val="24"/>
          <w:szCs w:val="24"/>
          <w:vertAlign w:val="superscript"/>
        </w:rPr>
        <w:t>-1</w:t>
      </w:r>
      <w:r w:rsidRPr="007F648F">
        <w:rPr>
          <w:rFonts w:ascii="Times New Roman" w:eastAsia="Times New Roman" w:hAnsi="Times New Roman" w:cs="Times New Roman"/>
          <w:sz w:val="24"/>
          <w:szCs w:val="24"/>
        </w:rPr>
        <w:t xml:space="preserve">, difference in </w:t>
      </w:r>
      <w:r w:rsidRPr="007F648F">
        <w:rPr>
          <w:rFonts w:ascii="Times New Roman" w:eastAsia="Times New Roman" w:hAnsi="Times New Roman" w:cs="Times New Roman"/>
          <w:i/>
          <w:sz w:val="24"/>
          <w:szCs w:val="24"/>
        </w:rPr>
        <w:t>k</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-1</w:t>
      </w:r>
      <w:r w:rsidRPr="007F648F">
        <w:rPr>
          <w:rFonts w:ascii="Times New Roman" w:eastAsia="Times New Roman" w:hAnsi="Times New Roman" w:cs="Times New Roman"/>
          <w:sz w:val="24"/>
          <w:szCs w:val="24"/>
        </w:rPr>
        <w:t>= 0.0033, 95% Credible Intervals (CI): 0.0004 to 0.0062, Fig. 4, Table S1)</w:t>
      </w:r>
      <w:r w:rsidR="00EE0056"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t xml:space="preserve">There was no evident effect of shrimp exclusion on decomposition rate in PB (Fig. 4). Notably, in the absence of shrimp, decomposition rates were similar in PA and PB (Fig. 4, Table S1). </w:t>
      </w:r>
    </w:p>
    <w:p w14:paraId="6B67011B" w14:textId="328F67EB" w:rsidR="003C4696" w:rsidRPr="007F648F" w:rsidRDefault="0005205D" w:rsidP="0017439A">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Allowing </w:t>
      </w:r>
      <w:r w:rsidR="007C1325" w:rsidRPr="007F648F">
        <w:rPr>
          <w:rFonts w:ascii="Times New Roman" w:eastAsia="Times New Roman" w:hAnsi="Times New Roman" w:cs="Times New Roman"/>
          <w:sz w:val="24"/>
          <w:szCs w:val="24"/>
        </w:rPr>
        <w:t xml:space="preserve">for </w:t>
      </w:r>
      <w:r w:rsidRPr="007F648F">
        <w:rPr>
          <w:rFonts w:ascii="Times New Roman" w:eastAsia="Times New Roman" w:hAnsi="Times New Roman" w:cs="Times New Roman"/>
          <w:sz w:val="24"/>
          <w:szCs w:val="24"/>
        </w:rPr>
        <w:t xml:space="preserve">year- as well as stream-specific effects on decomposition rates (Model 2) provided evidence for </w:t>
      </w:r>
      <w:r w:rsidR="007C1325" w:rsidRPr="007F648F">
        <w:rPr>
          <w:rFonts w:ascii="Times New Roman" w:eastAsia="Times New Roman" w:hAnsi="Times New Roman" w:cs="Times New Roman"/>
          <w:sz w:val="24"/>
          <w:szCs w:val="24"/>
        </w:rPr>
        <w:t>stronger shrimp effects</w:t>
      </w:r>
      <w:r w:rsidR="007174FC" w:rsidRPr="007F648F">
        <w:rPr>
          <w:rFonts w:ascii="Times New Roman" w:eastAsia="Times New Roman" w:hAnsi="Times New Roman" w:cs="Times New Roman"/>
          <w:sz w:val="24"/>
          <w:szCs w:val="24"/>
        </w:rPr>
        <w:t xml:space="preserve"> </w:t>
      </w:r>
      <w:r w:rsidR="0054079C" w:rsidRPr="007F648F">
        <w:rPr>
          <w:rFonts w:ascii="Times New Roman" w:eastAsia="Times New Roman" w:hAnsi="Times New Roman" w:cs="Times New Roman"/>
          <w:sz w:val="24"/>
          <w:szCs w:val="24"/>
        </w:rPr>
        <w:t>in the second two experiments</w:t>
      </w:r>
      <w:r w:rsidR="002C7E39" w:rsidRPr="007F648F">
        <w:rPr>
          <w:rFonts w:ascii="Times New Roman" w:eastAsia="Times New Roman" w:hAnsi="Times New Roman" w:cs="Times New Roman"/>
          <w:sz w:val="24"/>
          <w:szCs w:val="24"/>
        </w:rPr>
        <w:t xml:space="preserve"> compared with the first</w:t>
      </w:r>
      <w:r w:rsidR="007174FC" w:rsidRPr="007F648F">
        <w:rPr>
          <w:rFonts w:ascii="Times New Roman" w:eastAsia="Times New Roman" w:hAnsi="Times New Roman" w:cs="Times New Roman"/>
          <w:sz w:val="24"/>
          <w:szCs w:val="24"/>
        </w:rPr>
        <w:t>, but only in PA</w:t>
      </w:r>
      <w:r w:rsidR="007C1325" w:rsidRPr="007F648F">
        <w:rPr>
          <w:rFonts w:ascii="Times New Roman" w:eastAsia="Times New Roman" w:hAnsi="Times New Roman" w:cs="Times New Roman"/>
          <w:sz w:val="24"/>
          <w:szCs w:val="24"/>
        </w:rPr>
        <w:t xml:space="preserve"> (Fig. 5). </w:t>
      </w:r>
      <w:r w:rsidRPr="007F648F">
        <w:rPr>
          <w:rFonts w:ascii="Times New Roman" w:eastAsia="Times New Roman" w:hAnsi="Times New Roman" w:cs="Times New Roman"/>
          <w:sz w:val="24"/>
          <w:szCs w:val="24"/>
        </w:rPr>
        <w:t xml:space="preserve"> Excluding shrimp slowed decomposition </w:t>
      </w:r>
      <w:r w:rsidR="007C1325" w:rsidRPr="007F648F">
        <w:rPr>
          <w:rFonts w:ascii="Times New Roman" w:eastAsia="Times New Roman" w:hAnsi="Times New Roman" w:cs="Times New Roman"/>
          <w:sz w:val="24"/>
          <w:szCs w:val="24"/>
        </w:rPr>
        <w:t xml:space="preserve">in PA </w:t>
      </w:r>
      <w:r w:rsidRPr="007F648F">
        <w:rPr>
          <w:rFonts w:ascii="Times New Roman" w:eastAsia="Times New Roman" w:hAnsi="Times New Roman" w:cs="Times New Roman"/>
          <w:sz w:val="24"/>
          <w:szCs w:val="24"/>
        </w:rPr>
        <w:t xml:space="preserve">by 11% </w:t>
      </w:r>
      <w:r w:rsidR="007C1325" w:rsidRPr="007F648F">
        <w:rPr>
          <w:rFonts w:ascii="Times New Roman" w:eastAsia="Times New Roman" w:hAnsi="Times New Roman" w:cs="Times New Roman"/>
          <w:sz w:val="24"/>
          <w:szCs w:val="24"/>
        </w:rPr>
        <w:t xml:space="preserve">in </w:t>
      </w:r>
      <w:r w:rsidRPr="007F648F">
        <w:rPr>
          <w:rFonts w:ascii="Times New Roman" w:eastAsia="Times New Roman" w:hAnsi="Times New Roman" w:cs="Times New Roman"/>
          <w:sz w:val="24"/>
          <w:szCs w:val="24"/>
        </w:rPr>
        <w:t>2017</w:t>
      </w:r>
      <w:r w:rsidR="007C1325" w:rsidRPr="007F648F">
        <w:rPr>
          <w:rFonts w:ascii="Times New Roman" w:eastAsia="Times New Roman" w:hAnsi="Times New Roman" w:cs="Times New Roman"/>
          <w:sz w:val="24"/>
          <w:szCs w:val="24"/>
        </w:rPr>
        <w:t xml:space="preserve"> compared with</w:t>
      </w:r>
      <w:r w:rsidRPr="007F648F">
        <w:rPr>
          <w:rFonts w:ascii="Times New Roman" w:eastAsia="Times New Roman" w:hAnsi="Times New Roman" w:cs="Times New Roman"/>
          <w:sz w:val="24"/>
          <w:szCs w:val="24"/>
        </w:rPr>
        <w:t xml:space="preserve"> 3</w:t>
      </w:r>
      <w:r w:rsidR="00AD2766" w:rsidRPr="007F648F">
        <w:rPr>
          <w:rFonts w:ascii="Times New Roman" w:eastAsia="Times New Roman" w:hAnsi="Times New Roman" w:cs="Times New Roman"/>
          <w:sz w:val="24"/>
          <w:szCs w:val="24"/>
        </w:rPr>
        <w:t>4</w:t>
      </w:r>
      <w:r w:rsidRPr="007F648F">
        <w:rPr>
          <w:rFonts w:ascii="Times New Roman" w:eastAsia="Times New Roman" w:hAnsi="Times New Roman" w:cs="Times New Roman"/>
          <w:sz w:val="24"/>
          <w:szCs w:val="24"/>
        </w:rPr>
        <w:t xml:space="preserve">% </w:t>
      </w:r>
      <w:r w:rsidR="007C1325" w:rsidRPr="007F648F">
        <w:rPr>
          <w:rFonts w:ascii="Times New Roman" w:eastAsia="Times New Roman" w:hAnsi="Times New Roman" w:cs="Times New Roman"/>
          <w:sz w:val="24"/>
          <w:szCs w:val="24"/>
        </w:rPr>
        <w:t xml:space="preserve">and </w:t>
      </w:r>
      <w:r w:rsidR="00F41815" w:rsidRPr="007F648F">
        <w:rPr>
          <w:rFonts w:ascii="Times New Roman" w:eastAsia="Times New Roman" w:hAnsi="Times New Roman" w:cs="Times New Roman"/>
          <w:sz w:val="24"/>
          <w:szCs w:val="24"/>
        </w:rPr>
        <w:t>33</w:t>
      </w:r>
      <w:r w:rsidR="007C1325" w:rsidRPr="007F648F">
        <w:rPr>
          <w:rFonts w:ascii="Times New Roman" w:eastAsia="Times New Roman" w:hAnsi="Times New Roman" w:cs="Times New Roman"/>
          <w:sz w:val="24"/>
          <w:szCs w:val="24"/>
        </w:rPr>
        <w:t xml:space="preserve">% in </w:t>
      </w:r>
      <w:r w:rsidRPr="007F648F">
        <w:rPr>
          <w:rFonts w:ascii="Times New Roman" w:eastAsia="Times New Roman" w:hAnsi="Times New Roman" w:cs="Times New Roman"/>
          <w:sz w:val="24"/>
          <w:szCs w:val="24"/>
        </w:rPr>
        <w:t xml:space="preserve">2018 </w:t>
      </w:r>
      <w:r w:rsidR="007C1325" w:rsidRPr="007F648F">
        <w:rPr>
          <w:rFonts w:ascii="Times New Roman" w:eastAsia="Times New Roman" w:hAnsi="Times New Roman" w:cs="Times New Roman"/>
          <w:sz w:val="24"/>
          <w:szCs w:val="24"/>
        </w:rPr>
        <w:t xml:space="preserve">and 2019, respectively </w:t>
      </w:r>
      <w:r w:rsidRPr="007F648F">
        <w:rPr>
          <w:rFonts w:ascii="Times New Roman" w:eastAsia="Times New Roman" w:hAnsi="Times New Roman" w:cs="Times New Roman"/>
          <w:sz w:val="24"/>
          <w:szCs w:val="24"/>
        </w:rPr>
        <w:t>(</w:t>
      </w:r>
      <w:r w:rsidR="007174FC" w:rsidRPr="007F648F">
        <w:rPr>
          <w:rFonts w:ascii="Times New Roman" w:eastAsia="Times New Roman" w:hAnsi="Times New Roman" w:cs="Times New Roman"/>
          <w:sz w:val="24"/>
          <w:szCs w:val="24"/>
        </w:rPr>
        <w:t xml:space="preserve">Fig. 5, </w:t>
      </w:r>
      <w:r w:rsidRPr="007F648F">
        <w:rPr>
          <w:rFonts w:ascii="Times New Roman" w:eastAsia="Times New Roman" w:hAnsi="Times New Roman" w:cs="Times New Roman"/>
          <w:sz w:val="24"/>
          <w:szCs w:val="24"/>
        </w:rPr>
        <w:t>Table S2)</w:t>
      </w:r>
      <w:r w:rsidR="007C1325" w:rsidRPr="007F648F">
        <w:rPr>
          <w:rFonts w:ascii="Times New Roman" w:eastAsia="Times New Roman" w:hAnsi="Times New Roman" w:cs="Times New Roman"/>
          <w:sz w:val="24"/>
          <w:szCs w:val="24"/>
        </w:rPr>
        <w:t>.</w:t>
      </w:r>
      <w:r w:rsidRPr="007F648F">
        <w:rPr>
          <w:rFonts w:ascii="Times New Roman" w:eastAsia="Times New Roman" w:hAnsi="Times New Roman" w:cs="Times New Roman"/>
          <w:sz w:val="24"/>
          <w:szCs w:val="24"/>
        </w:rPr>
        <w:t xml:space="preserve"> </w:t>
      </w:r>
      <w:r w:rsidR="007174FC" w:rsidRPr="007F648F">
        <w:rPr>
          <w:rFonts w:ascii="Times New Roman" w:eastAsia="Times New Roman" w:hAnsi="Times New Roman" w:cs="Times New Roman"/>
          <w:sz w:val="24"/>
          <w:szCs w:val="24"/>
        </w:rPr>
        <w:t>Effects of excluding shrimp in PB varied from 24% slower (2017) to an unexpected 14% faster (2019) decomposition (Fig. 5)</w:t>
      </w:r>
      <w:r w:rsidR="00005EA6"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sz w:val="24"/>
          <w:szCs w:val="24"/>
        </w:rPr>
        <w:t xml:space="preserve">In the absence of shrimp, PA had </w:t>
      </w:r>
      <w:r w:rsidR="0054079C" w:rsidRPr="007F648F">
        <w:rPr>
          <w:rFonts w:ascii="Times New Roman" w:eastAsia="Times New Roman" w:hAnsi="Times New Roman" w:cs="Times New Roman"/>
          <w:sz w:val="24"/>
          <w:szCs w:val="24"/>
        </w:rPr>
        <w:t xml:space="preserve">lower estimated </w:t>
      </w:r>
      <w:r w:rsidRPr="007F648F">
        <w:rPr>
          <w:rFonts w:ascii="Times New Roman" w:eastAsia="Times New Roman" w:hAnsi="Times New Roman" w:cs="Times New Roman"/>
          <w:sz w:val="24"/>
          <w:szCs w:val="24"/>
        </w:rPr>
        <w:t xml:space="preserve">rates of decomposition </w:t>
      </w:r>
      <w:r w:rsidR="0054079C" w:rsidRPr="007F648F">
        <w:rPr>
          <w:rFonts w:ascii="Times New Roman" w:eastAsia="Times New Roman" w:hAnsi="Times New Roman" w:cs="Times New Roman"/>
          <w:sz w:val="24"/>
          <w:szCs w:val="24"/>
        </w:rPr>
        <w:t xml:space="preserve">than PB </w:t>
      </w:r>
      <w:r w:rsidRPr="007F648F">
        <w:rPr>
          <w:rFonts w:ascii="Times New Roman" w:eastAsia="Times New Roman" w:hAnsi="Times New Roman" w:cs="Times New Roman"/>
          <w:sz w:val="24"/>
          <w:szCs w:val="24"/>
        </w:rPr>
        <w:t xml:space="preserve">except in 2017, when PA had the fastest rates observed for either treatment (Fig. </w:t>
      </w:r>
      <w:r w:rsidR="0008796B" w:rsidRPr="007F648F">
        <w:rPr>
          <w:rFonts w:ascii="Times New Roman" w:eastAsia="Times New Roman" w:hAnsi="Times New Roman" w:cs="Times New Roman"/>
          <w:sz w:val="24"/>
          <w:szCs w:val="24"/>
        </w:rPr>
        <w:t>5</w:t>
      </w:r>
      <w:r w:rsidRPr="007F648F">
        <w:rPr>
          <w:rFonts w:ascii="Times New Roman" w:eastAsia="Times New Roman" w:hAnsi="Times New Roman" w:cs="Times New Roman"/>
          <w:sz w:val="24"/>
          <w:szCs w:val="24"/>
        </w:rPr>
        <w:t xml:space="preserve">). </w:t>
      </w:r>
    </w:p>
    <w:p w14:paraId="14A9845F" w14:textId="4E0AA50E" w:rsidR="00005EA6" w:rsidRPr="007F648F" w:rsidRDefault="0005205D" w:rsidP="0017439A">
      <w:pPr>
        <w:spacing w:after="0" w:line="480" w:lineRule="auto"/>
        <w:ind w:firstLine="390"/>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Higher shrimp abundance</w:t>
      </w:r>
      <w:r w:rsidR="007C1325" w:rsidRPr="007F648F">
        <w:rPr>
          <w:rFonts w:ascii="Times New Roman" w:eastAsia="Times New Roman" w:hAnsi="Times New Roman" w:cs="Times New Roman"/>
          <w:sz w:val="24"/>
          <w:szCs w:val="24"/>
        </w:rPr>
        <w:t xml:space="preserve"> in individual pools</w:t>
      </w:r>
      <w:r w:rsidRPr="007F648F">
        <w:rPr>
          <w:rFonts w:ascii="Times New Roman" w:eastAsia="Times New Roman" w:hAnsi="Times New Roman" w:cs="Times New Roman"/>
          <w:sz w:val="24"/>
          <w:szCs w:val="24"/>
        </w:rPr>
        <w:t xml:space="preserve">, measured by daytime visual observations corresponded with faster decomposition in Experiment III (Model 3). Estimated decomposition rate increased by 13% as shrimp abundance increased by one standard deviation (~ 13 shrimp) </w:t>
      </w:r>
      <w:r w:rsidRPr="007F648F">
        <w:rPr>
          <w:rFonts w:ascii="Times New Roman" w:eastAsia="Times New Roman" w:hAnsi="Times New Roman" w:cs="Times New Roman"/>
          <w:sz w:val="24"/>
          <w:szCs w:val="24"/>
        </w:rPr>
        <w:lastRenderedPageBreak/>
        <w:t xml:space="preserve">above the mean (Fig. </w:t>
      </w:r>
      <w:r w:rsidR="0008796B" w:rsidRPr="007F648F">
        <w:rPr>
          <w:rFonts w:ascii="Times New Roman" w:eastAsia="Times New Roman" w:hAnsi="Times New Roman" w:cs="Times New Roman"/>
          <w:sz w:val="24"/>
          <w:szCs w:val="24"/>
        </w:rPr>
        <w:t>6</w:t>
      </w:r>
      <w:r w:rsidRPr="007F648F">
        <w:rPr>
          <w:rFonts w:ascii="Times New Roman" w:eastAsia="Times New Roman" w:hAnsi="Times New Roman" w:cs="Times New Roman"/>
          <w:sz w:val="24"/>
          <w:szCs w:val="24"/>
        </w:rPr>
        <w:t xml:space="preserve">, Table S3; effect on </w:t>
      </w:r>
      <w:r w:rsidRPr="007F648F">
        <w:rPr>
          <w:rFonts w:ascii="Times New Roman" w:eastAsia="Times New Roman" w:hAnsi="Times New Roman" w:cs="Times New Roman"/>
          <w:i/>
          <w:iCs/>
          <w:sz w:val="24"/>
          <w:szCs w:val="24"/>
        </w:rPr>
        <w:t>k</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-1</w:t>
      </w:r>
      <w:r w:rsidRPr="007F648F">
        <w:rPr>
          <w:rFonts w:ascii="Times New Roman" w:eastAsia="Times New Roman" w:hAnsi="Times New Roman" w:cs="Times New Roman"/>
          <w:sz w:val="24"/>
          <w:szCs w:val="24"/>
        </w:rPr>
        <w:t xml:space="preserve"> = -0.0017, 95% CI: -0.0036 to - 0.0001).  This effect of increased decomposition rate was driven by data for PA</w:t>
      </w:r>
      <w:r w:rsidR="00005EA6" w:rsidRPr="007F648F">
        <w:rPr>
          <w:rFonts w:ascii="Times New Roman" w:eastAsia="Times New Roman" w:hAnsi="Times New Roman" w:cs="Times New Roman"/>
          <w:sz w:val="24"/>
          <w:szCs w:val="24"/>
        </w:rPr>
        <w:t>,</w:t>
      </w:r>
      <w:r w:rsidRPr="007F648F">
        <w:rPr>
          <w:rFonts w:ascii="Times New Roman" w:eastAsia="Times New Roman" w:hAnsi="Times New Roman" w:cs="Times New Roman"/>
          <w:sz w:val="24"/>
          <w:szCs w:val="24"/>
        </w:rPr>
        <w:t xml:space="preserve"> which had higher shrimp counts in daytime </w:t>
      </w:r>
      <w:r w:rsidR="00E17BF1" w:rsidRPr="007F648F">
        <w:rPr>
          <w:rFonts w:ascii="Times New Roman" w:eastAsia="Times New Roman" w:hAnsi="Times New Roman" w:cs="Times New Roman"/>
          <w:sz w:val="24"/>
          <w:szCs w:val="24"/>
        </w:rPr>
        <w:t xml:space="preserve">and nighttime </w:t>
      </w:r>
      <w:r w:rsidRPr="007F648F">
        <w:rPr>
          <w:rFonts w:ascii="Times New Roman" w:eastAsia="Times New Roman" w:hAnsi="Times New Roman" w:cs="Times New Roman"/>
          <w:sz w:val="24"/>
          <w:szCs w:val="24"/>
        </w:rPr>
        <w:t>visual observations</w:t>
      </w:r>
      <w:r w:rsidR="00E17BF1" w:rsidRPr="007F648F">
        <w:rPr>
          <w:rFonts w:ascii="Times New Roman" w:eastAsia="Times New Roman" w:hAnsi="Times New Roman" w:cs="Times New Roman"/>
          <w:sz w:val="24"/>
          <w:szCs w:val="24"/>
        </w:rPr>
        <w:t xml:space="preserve"> (Table S4)</w:t>
      </w:r>
      <w:r w:rsidRPr="007F648F">
        <w:rPr>
          <w:rFonts w:ascii="Times New Roman" w:eastAsia="Times New Roman" w:hAnsi="Times New Roman" w:cs="Times New Roman"/>
          <w:sz w:val="24"/>
          <w:szCs w:val="24"/>
        </w:rPr>
        <w:t xml:space="preserve">. Only two pools in PB had a mean shrimp abundance greater than the combined daytime mean of PA and PB (15.5 ± 13.2 SD). </w:t>
      </w:r>
      <w:r w:rsidR="00112D82" w:rsidRPr="007F648F">
        <w:rPr>
          <w:rFonts w:ascii="Times New Roman" w:eastAsia="Times New Roman" w:hAnsi="Times New Roman" w:cs="Times New Roman"/>
          <w:sz w:val="24"/>
          <w:szCs w:val="24"/>
        </w:rPr>
        <w:t>Models with nighttime counts</w:t>
      </w:r>
      <w:r w:rsidR="00996D52" w:rsidRPr="007F648F">
        <w:rPr>
          <w:rFonts w:ascii="Times New Roman" w:eastAsia="Times New Roman" w:hAnsi="Times New Roman" w:cs="Times New Roman"/>
          <w:sz w:val="24"/>
          <w:szCs w:val="24"/>
        </w:rPr>
        <w:t xml:space="preserve">, which were approximately </w:t>
      </w:r>
      <w:r w:rsidR="00247FA3" w:rsidRPr="007F648F">
        <w:rPr>
          <w:rFonts w:ascii="Times New Roman" w:eastAsia="Times New Roman" w:hAnsi="Times New Roman" w:cs="Times New Roman"/>
          <w:sz w:val="24"/>
          <w:szCs w:val="24"/>
        </w:rPr>
        <w:t>6</w:t>
      </w:r>
      <w:r w:rsidR="00996D52" w:rsidRPr="007F648F">
        <w:rPr>
          <w:rFonts w:ascii="Times New Roman" w:eastAsia="Times New Roman" w:hAnsi="Times New Roman" w:cs="Times New Roman"/>
          <w:sz w:val="24"/>
          <w:szCs w:val="24"/>
        </w:rPr>
        <w:t>x higher than daytime counts (Table S</w:t>
      </w:r>
      <w:r w:rsidR="00247FA3" w:rsidRPr="007F648F">
        <w:rPr>
          <w:rFonts w:ascii="Times New Roman" w:eastAsia="Times New Roman" w:hAnsi="Times New Roman" w:cs="Times New Roman"/>
          <w:sz w:val="24"/>
          <w:szCs w:val="24"/>
        </w:rPr>
        <w:t>4</w:t>
      </w:r>
      <w:r w:rsidR="00996D52" w:rsidRPr="007F648F">
        <w:rPr>
          <w:rFonts w:ascii="Times New Roman" w:eastAsia="Times New Roman" w:hAnsi="Times New Roman" w:cs="Times New Roman"/>
          <w:sz w:val="24"/>
          <w:szCs w:val="24"/>
        </w:rPr>
        <w:t>),</w:t>
      </w:r>
      <w:r w:rsidR="00112D82" w:rsidRPr="007F648F">
        <w:rPr>
          <w:rFonts w:ascii="Times New Roman" w:eastAsia="Times New Roman" w:hAnsi="Times New Roman" w:cs="Times New Roman"/>
          <w:sz w:val="24"/>
          <w:szCs w:val="24"/>
        </w:rPr>
        <w:t xml:space="preserve"> did not show an effect of shrimp </w:t>
      </w:r>
      <w:r w:rsidR="00996D52" w:rsidRPr="007F648F">
        <w:rPr>
          <w:rFonts w:ascii="Times New Roman" w:eastAsia="Times New Roman" w:hAnsi="Times New Roman" w:cs="Times New Roman"/>
          <w:sz w:val="24"/>
          <w:szCs w:val="24"/>
        </w:rPr>
        <w:t xml:space="preserve">on decomposition </w:t>
      </w:r>
      <w:r w:rsidR="00112D82" w:rsidRPr="007F648F">
        <w:rPr>
          <w:rFonts w:ascii="Times New Roman" w:eastAsia="Times New Roman" w:hAnsi="Times New Roman" w:cs="Times New Roman"/>
          <w:sz w:val="24"/>
          <w:szCs w:val="24"/>
        </w:rPr>
        <w:t>(</w:t>
      </w:r>
      <w:r w:rsidR="00996D52" w:rsidRPr="007F648F">
        <w:rPr>
          <w:rFonts w:ascii="Times New Roman" w:eastAsia="Times New Roman" w:hAnsi="Times New Roman" w:cs="Times New Roman"/>
          <w:sz w:val="24"/>
          <w:szCs w:val="24"/>
        </w:rPr>
        <w:t xml:space="preserve">effect on </w:t>
      </w:r>
      <w:r w:rsidR="00996D52" w:rsidRPr="007F648F">
        <w:rPr>
          <w:rFonts w:ascii="Times New Roman" w:eastAsia="Times New Roman" w:hAnsi="Times New Roman" w:cs="Times New Roman"/>
          <w:i/>
          <w:iCs/>
          <w:sz w:val="24"/>
          <w:szCs w:val="24"/>
        </w:rPr>
        <w:t>k</w:t>
      </w:r>
      <w:r w:rsidR="00996D52" w:rsidRPr="007F648F">
        <w:rPr>
          <w:rFonts w:ascii="Times New Roman" w:eastAsia="Times New Roman" w:hAnsi="Times New Roman" w:cs="Times New Roman"/>
          <w:sz w:val="24"/>
          <w:szCs w:val="24"/>
        </w:rPr>
        <w:t xml:space="preserve"> day</w:t>
      </w:r>
      <w:r w:rsidR="00996D52" w:rsidRPr="007F648F">
        <w:rPr>
          <w:rFonts w:ascii="Times New Roman" w:eastAsia="Times New Roman" w:hAnsi="Times New Roman" w:cs="Times New Roman"/>
          <w:sz w:val="24"/>
          <w:szCs w:val="24"/>
          <w:vertAlign w:val="superscript"/>
        </w:rPr>
        <w:t>-1</w:t>
      </w:r>
      <w:r w:rsidR="00996D52" w:rsidRPr="007F648F">
        <w:rPr>
          <w:rFonts w:ascii="Times New Roman" w:eastAsia="Times New Roman" w:hAnsi="Times New Roman" w:cs="Times New Roman"/>
          <w:sz w:val="24"/>
          <w:szCs w:val="24"/>
        </w:rPr>
        <w:t xml:space="preserve"> = </w:t>
      </w:r>
      <w:r w:rsidR="004877A2" w:rsidRPr="007F648F">
        <w:rPr>
          <w:rFonts w:ascii="Times New Roman" w:eastAsia="Times New Roman" w:hAnsi="Times New Roman" w:cs="Times New Roman"/>
          <w:sz w:val="24"/>
          <w:szCs w:val="24"/>
        </w:rPr>
        <w:t>-0.0004,</w:t>
      </w:r>
      <w:r w:rsidR="00F81FEC" w:rsidRPr="007F648F">
        <w:rPr>
          <w:rFonts w:ascii="Times New Roman" w:eastAsia="Times New Roman" w:hAnsi="Times New Roman" w:cs="Times New Roman"/>
          <w:sz w:val="24"/>
          <w:szCs w:val="24"/>
        </w:rPr>
        <w:t xml:space="preserve"> </w:t>
      </w:r>
      <w:r w:rsidR="00996D52" w:rsidRPr="007F648F">
        <w:rPr>
          <w:rFonts w:ascii="Times New Roman" w:eastAsia="Times New Roman" w:hAnsi="Times New Roman" w:cs="Times New Roman"/>
          <w:sz w:val="24"/>
          <w:szCs w:val="24"/>
        </w:rPr>
        <w:t>95% CI: -</w:t>
      </w:r>
      <w:r w:rsidR="004877A2" w:rsidRPr="007F648F">
        <w:rPr>
          <w:rFonts w:ascii="Times New Roman" w:eastAsia="Times New Roman" w:hAnsi="Times New Roman" w:cs="Times New Roman"/>
          <w:sz w:val="24"/>
          <w:szCs w:val="24"/>
        </w:rPr>
        <w:t>0.0023</w:t>
      </w:r>
      <w:r w:rsidR="00996D52" w:rsidRPr="007F648F">
        <w:rPr>
          <w:rFonts w:ascii="Times New Roman" w:eastAsia="Times New Roman" w:hAnsi="Times New Roman" w:cs="Times New Roman"/>
          <w:sz w:val="24"/>
          <w:szCs w:val="24"/>
        </w:rPr>
        <w:t xml:space="preserve"> to </w:t>
      </w:r>
      <w:r w:rsidR="004877A2" w:rsidRPr="007F648F">
        <w:rPr>
          <w:rFonts w:ascii="Times New Roman" w:eastAsia="Times New Roman" w:hAnsi="Times New Roman" w:cs="Times New Roman"/>
          <w:sz w:val="24"/>
          <w:szCs w:val="24"/>
        </w:rPr>
        <w:t>0.0015</w:t>
      </w:r>
      <w:r w:rsidR="00112D82" w:rsidRPr="007F648F">
        <w:rPr>
          <w:rFonts w:ascii="Times New Roman" w:eastAsia="Times New Roman" w:hAnsi="Times New Roman" w:cs="Times New Roman"/>
          <w:sz w:val="24"/>
          <w:szCs w:val="24"/>
        </w:rPr>
        <w:t xml:space="preserve">). </w:t>
      </w:r>
    </w:p>
    <w:p w14:paraId="6150AC17" w14:textId="552BDB1A" w:rsidR="003C4696" w:rsidRPr="007F648F" w:rsidRDefault="00005EA6" w:rsidP="007F648F">
      <w:pPr>
        <w:spacing w:after="0" w:line="480" w:lineRule="auto"/>
        <w:rPr>
          <w:rFonts w:ascii="Times New Roman" w:hAnsi="Times New Roman" w:cs="Times New Roman"/>
          <w:sz w:val="24"/>
          <w:szCs w:val="24"/>
        </w:rPr>
      </w:pPr>
      <w:r w:rsidRPr="007F648F">
        <w:rPr>
          <w:rFonts w:ascii="Times New Roman" w:eastAsia="Times New Roman" w:hAnsi="Times New Roman" w:cs="Times New Roman"/>
          <w:i/>
          <w:sz w:val="24"/>
          <w:szCs w:val="24"/>
        </w:rPr>
        <w:t xml:space="preserve">Between-stream </w:t>
      </w:r>
      <w:r w:rsidR="0005205D" w:rsidRPr="007F648F">
        <w:rPr>
          <w:rFonts w:ascii="Times New Roman" w:eastAsia="Times New Roman" w:hAnsi="Times New Roman" w:cs="Times New Roman"/>
          <w:i/>
          <w:sz w:val="24"/>
          <w:szCs w:val="24"/>
        </w:rPr>
        <w:t>and among-year variation in canopy cover, streamflow, and shrimp abundances</w:t>
      </w:r>
    </w:p>
    <w:p w14:paraId="6EE6E39E" w14:textId="6EFDE5EB" w:rsidR="003C4696" w:rsidRPr="007F648F" w:rsidRDefault="0005205D" w:rsidP="007F648F">
      <w:pPr>
        <w:spacing w:after="0" w:line="480" w:lineRule="auto"/>
        <w:rPr>
          <w:rFonts w:ascii="Times New Roman" w:hAnsi="Times New Roman" w:cs="Times New Roman"/>
          <w:sz w:val="24"/>
          <w:szCs w:val="24"/>
        </w:rPr>
      </w:pPr>
      <w:r w:rsidRPr="007F648F">
        <w:rPr>
          <w:rFonts w:ascii="Times New Roman" w:eastAsia="Times New Roman" w:hAnsi="Times New Roman" w:cs="Times New Roman"/>
          <w:i/>
          <w:sz w:val="24"/>
          <w:szCs w:val="24"/>
        </w:rPr>
        <w:tab/>
      </w:r>
      <w:r w:rsidRPr="007F648F">
        <w:rPr>
          <w:rFonts w:ascii="Times New Roman" w:eastAsia="Times New Roman" w:hAnsi="Times New Roman" w:cs="Times New Roman"/>
          <w:sz w:val="24"/>
          <w:szCs w:val="24"/>
        </w:rPr>
        <w:t xml:space="preserve">Faster decomposition </w:t>
      </w:r>
      <w:r w:rsidR="00F359F1" w:rsidRPr="007F648F">
        <w:rPr>
          <w:rFonts w:ascii="Times New Roman" w:eastAsia="Times New Roman" w:hAnsi="Times New Roman" w:cs="Times New Roman"/>
          <w:sz w:val="24"/>
          <w:szCs w:val="24"/>
        </w:rPr>
        <w:t xml:space="preserve">in the presence of shrimp </w:t>
      </w:r>
      <w:r w:rsidRPr="007F648F">
        <w:rPr>
          <w:rFonts w:ascii="Times New Roman" w:eastAsia="Times New Roman" w:hAnsi="Times New Roman" w:cs="Times New Roman"/>
          <w:sz w:val="24"/>
          <w:szCs w:val="24"/>
        </w:rPr>
        <w:t xml:space="preserve">in PA compared </w:t>
      </w:r>
      <w:r w:rsidR="007C1325" w:rsidRPr="007F648F">
        <w:rPr>
          <w:rFonts w:ascii="Times New Roman" w:eastAsia="Times New Roman" w:hAnsi="Times New Roman" w:cs="Times New Roman"/>
          <w:sz w:val="24"/>
          <w:szCs w:val="24"/>
        </w:rPr>
        <w:t xml:space="preserve">with </w:t>
      </w:r>
      <w:r w:rsidRPr="007F648F">
        <w:rPr>
          <w:rFonts w:ascii="Times New Roman" w:eastAsia="Times New Roman" w:hAnsi="Times New Roman" w:cs="Times New Roman"/>
          <w:sz w:val="24"/>
          <w:szCs w:val="24"/>
        </w:rPr>
        <w:t>PB (Model 1, Fig. 4) corresponded to differences in pool volume and shrimp abundances. PA is a larger stream (mean pool volume: 0.72 m</w:t>
      </w:r>
      <w:r w:rsidRPr="007F648F">
        <w:rPr>
          <w:rFonts w:ascii="Times New Roman" w:eastAsia="Times New Roman" w:hAnsi="Times New Roman" w:cs="Times New Roman"/>
          <w:sz w:val="24"/>
          <w:szCs w:val="24"/>
          <w:vertAlign w:val="superscript"/>
        </w:rPr>
        <w:t>3</w:t>
      </w:r>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color w:val="202124"/>
          <w:sz w:val="24"/>
          <w:szCs w:val="24"/>
          <w:shd w:val="clear" w:color="auto" w:fill="FFFFFF"/>
        </w:rPr>
        <w:t>±</w:t>
      </w:r>
      <w:r w:rsidRPr="007F648F">
        <w:rPr>
          <w:rFonts w:ascii="Times New Roman" w:eastAsia="Times New Roman" w:hAnsi="Times New Roman" w:cs="Times New Roman"/>
          <w:sz w:val="24"/>
          <w:szCs w:val="24"/>
        </w:rPr>
        <w:t xml:space="preserve"> 0.68 SD) than PB (mean pool volume: 0.47 m</w:t>
      </w:r>
      <w:r w:rsidRPr="007F648F">
        <w:rPr>
          <w:rFonts w:ascii="Times New Roman" w:eastAsia="Times New Roman" w:hAnsi="Times New Roman" w:cs="Times New Roman"/>
          <w:sz w:val="24"/>
          <w:szCs w:val="24"/>
          <w:vertAlign w:val="superscript"/>
        </w:rPr>
        <w:t>3</w:t>
      </w:r>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color w:val="202124"/>
          <w:sz w:val="24"/>
          <w:szCs w:val="24"/>
          <w:shd w:val="clear" w:color="auto" w:fill="FFFFFF"/>
        </w:rPr>
        <w:t>±</w:t>
      </w:r>
      <w:r w:rsidRPr="007F648F">
        <w:rPr>
          <w:rFonts w:ascii="Times New Roman" w:eastAsia="Times New Roman" w:hAnsi="Times New Roman" w:cs="Times New Roman"/>
          <w:sz w:val="24"/>
          <w:szCs w:val="24"/>
        </w:rPr>
        <w:t xml:space="preserve"> 0.34 SD). The mean number of </w:t>
      </w:r>
      <w:proofErr w:type="gramStart"/>
      <w:r w:rsidRPr="007F648F">
        <w:rPr>
          <w:rFonts w:ascii="Times New Roman" w:eastAsia="Times New Roman" w:hAnsi="Times New Roman" w:cs="Times New Roman"/>
          <w:sz w:val="24"/>
          <w:szCs w:val="24"/>
        </w:rPr>
        <w:t>shrimp</w:t>
      </w:r>
      <w:proofErr w:type="gramEnd"/>
      <w:r w:rsidRPr="007F648F">
        <w:rPr>
          <w:rFonts w:ascii="Times New Roman" w:eastAsia="Times New Roman" w:hAnsi="Times New Roman" w:cs="Times New Roman"/>
          <w:sz w:val="24"/>
          <w:szCs w:val="24"/>
        </w:rPr>
        <w:t xml:space="preserve"> sampled monthly from 2017-2019 averaged 1.8X higher in PA (26.0 </w:t>
      </w:r>
      <w:r w:rsidRPr="007F648F">
        <w:rPr>
          <w:rFonts w:ascii="Times New Roman" w:eastAsia="Times New Roman" w:hAnsi="Times New Roman" w:cs="Times New Roman"/>
          <w:color w:val="202124"/>
          <w:sz w:val="24"/>
          <w:szCs w:val="24"/>
          <w:shd w:val="clear" w:color="auto" w:fill="FFFFFF"/>
        </w:rPr>
        <w:t>± 26.93 SD)</w:t>
      </w:r>
      <w:r w:rsidRPr="007F648F">
        <w:rPr>
          <w:rFonts w:ascii="Times New Roman" w:eastAsia="Times New Roman" w:hAnsi="Times New Roman" w:cs="Times New Roman"/>
          <w:sz w:val="24"/>
          <w:szCs w:val="24"/>
        </w:rPr>
        <w:t xml:space="preserve"> than in PB (14.57 </w:t>
      </w:r>
      <w:r w:rsidRPr="007F648F">
        <w:rPr>
          <w:rFonts w:ascii="Times New Roman" w:eastAsia="Times New Roman" w:hAnsi="Times New Roman" w:cs="Times New Roman"/>
          <w:color w:val="202124"/>
          <w:sz w:val="24"/>
          <w:szCs w:val="24"/>
          <w:shd w:val="clear" w:color="auto" w:fill="FFFFFF"/>
        </w:rPr>
        <w:t>± 12.97, Fig. S</w:t>
      </w:r>
      <w:r w:rsidR="0008796B" w:rsidRPr="007F648F">
        <w:rPr>
          <w:rFonts w:ascii="Times New Roman" w:eastAsia="Times New Roman" w:hAnsi="Times New Roman" w:cs="Times New Roman"/>
          <w:color w:val="202124"/>
          <w:sz w:val="24"/>
          <w:szCs w:val="24"/>
          <w:shd w:val="clear" w:color="auto" w:fill="FFFFFF"/>
        </w:rPr>
        <w:t>1</w:t>
      </w:r>
      <w:r w:rsidRPr="007F648F">
        <w:rPr>
          <w:rFonts w:ascii="Times New Roman" w:eastAsia="Times New Roman" w:hAnsi="Times New Roman" w:cs="Times New Roman"/>
          <w:color w:val="202124"/>
          <w:sz w:val="24"/>
          <w:szCs w:val="24"/>
          <w:shd w:val="clear" w:color="auto" w:fill="FFFFFF"/>
        </w:rPr>
        <w:t xml:space="preserve">; data </w:t>
      </w:r>
      <w:r w:rsidRPr="007F648F">
        <w:rPr>
          <w:rFonts w:ascii="Times New Roman" w:eastAsia="Times New Roman" w:hAnsi="Times New Roman" w:cs="Times New Roman"/>
          <w:color w:val="202124"/>
          <w:sz w:val="24"/>
          <w:szCs w:val="24"/>
        </w:rPr>
        <w:t xml:space="preserve">based on 9 </w:t>
      </w:r>
      <w:r w:rsidRPr="007F648F">
        <w:rPr>
          <w:rFonts w:ascii="Times New Roman" w:eastAsia="Times New Roman" w:hAnsi="Times New Roman" w:cs="Times New Roman"/>
          <w:i/>
          <w:color w:val="202124"/>
          <w:sz w:val="24"/>
          <w:szCs w:val="24"/>
        </w:rPr>
        <w:t xml:space="preserve">trapping </w:t>
      </w:r>
      <w:r w:rsidRPr="007F648F">
        <w:rPr>
          <w:rFonts w:ascii="Times New Roman" w:eastAsia="Times New Roman" w:hAnsi="Times New Roman" w:cs="Times New Roman"/>
          <w:color w:val="202124"/>
          <w:sz w:val="24"/>
          <w:szCs w:val="24"/>
        </w:rPr>
        <w:t>pools in each stream)</w:t>
      </w:r>
      <w:r w:rsidRPr="007F648F">
        <w:rPr>
          <w:rFonts w:ascii="Times New Roman" w:eastAsia="Times New Roman" w:hAnsi="Times New Roman" w:cs="Times New Roman"/>
          <w:sz w:val="24"/>
          <w:szCs w:val="24"/>
        </w:rPr>
        <w:t>. Other measured environmental variables averaged across years showed smaller differences between the study streams. Canopy was on average 34.1% open in PA and 31.9% open in PB</w:t>
      </w:r>
      <w:r w:rsidR="0008796B" w:rsidRPr="007F648F">
        <w:rPr>
          <w:rFonts w:ascii="Times New Roman" w:eastAsia="Times New Roman" w:hAnsi="Times New Roman" w:cs="Times New Roman"/>
          <w:sz w:val="24"/>
          <w:szCs w:val="24"/>
        </w:rPr>
        <w:t xml:space="preserve"> (Figure S2)</w:t>
      </w:r>
      <w:r w:rsidRPr="007F648F">
        <w:rPr>
          <w:rFonts w:ascii="Times New Roman" w:eastAsia="Times New Roman" w:hAnsi="Times New Roman" w:cs="Times New Roman"/>
          <w:sz w:val="24"/>
          <w:szCs w:val="24"/>
        </w:rPr>
        <w:t>. Leaf litter input rates were slightly higher in PB (0.94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-1</w:t>
      </w:r>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color w:val="202124"/>
          <w:sz w:val="24"/>
          <w:szCs w:val="24"/>
          <w:shd w:val="clear" w:color="auto" w:fill="FFFFFF"/>
        </w:rPr>
        <w:t>±</w:t>
      </w:r>
      <w:r w:rsidRPr="007F648F">
        <w:rPr>
          <w:rFonts w:ascii="Times New Roman" w:eastAsia="Times New Roman" w:hAnsi="Times New Roman" w:cs="Times New Roman"/>
          <w:sz w:val="24"/>
          <w:szCs w:val="24"/>
        </w:rPr>
        <w:t xml:space="preserve"> 1.09 SD) than PA (0.82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-1</w:t>
      </w:r>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color w:val="202124"/>
          <w:sz w:val="24"/>
          <w:szCs w:val="24"/>
          <w:shd w:val="clear" w:color="auto" w:fill="FFFFFF"/>
        </w:rPr>
        <w:t>±</w:t>
      </w:r>
      <w:r w:rsidRPr="007F648F">
        <w:rPr>
          <w:rFonts w:ascii="Times New Roman" w:eastAsia="Times New Roman" w:hAnsi="Times New Roman" w:cs="Times New Roman"/>
          <w:sz w:val="24"/>
          <w:szCs w:val="24"/>
        </w:rPr>
        <w:t xml:space="preserve"> 0.95 SD) but followed similar trends through time (Fig. S</w:t>
      </w:r>
      <w:r w:rsidR="0008796B" w:rsidRPr="007F648F">
        <w:rPr>
          <w:rFonts w:ascii="Times New Roman" w:eastAsia="Times New Roman" w:hAnsi="Times New Roman" w:cs="Times New Roman"/>
          <w:sz w:val="24"/>
          <w:szCs w:val="24"/>
        </w:rPr>
        <w:t>3</w:t>
      </w:r>
      <w:r w:rsidRPr="007F648F">
        <w:rPr>
          <w:rFonts w:ascii="Times New Roman" w:eastAsia="Times New Roman" w:hAnsi="Times New Roman" w:cs="Times New Roman"/>
          <w:sz w:val="24"/>
          <w:szCs w:val="24"/>
        </w:rPr>
        <w:t>). Mean daily stream water level (gage height) for our three experiments showed similar patterns between our two study reaches, with gage height generally 1.2X higher in PA than in PB (Fig. S</w:t>
      </w:r>
      <w:r w:rsidR="0008796B" w:rsidRPr="007F648F">
        <w:rPr>
          <w:rFonts w:ascii="Times New Roman" w:eastAsia="Times New Roman" w:hAnsi="Times New Roman" w:cs="Times New Roman"/>
          <w:sz w:val="24"/>
          <w:szCs w:val="24"/>
        </w:rPr>
        <w:t>4</w:t>
      </w:r>
      <w:r w:rsidRPr="007F648F">
        <w:rPr>
          <w:rFonts w:ascii="Times New Roman" w:eastAsia="Times New Roman" w:hAnsi="Times New Roman" w:cs="Times New Roman"/>
          <w:sz w:val="24"/>
          <w:szCs w:val="24"/>
        </w:rPr>
        <w:t>).</w:t>
      </w:r>
      <w:r w:rsidR="007C1325" w:rsidRPr="007F648F">
        <w:rPr>
          <w:rFonts w:ascii="Times New Roman" w:eastAsia="Times New Roman" w:hAnsi="Times New Roman" w:cs="Times New Roman"/>
          <w:sz w:val="24"/>
          <w:szCs w:val="24"/>
        </w:rPr>
        <w:t xml:space="preserve"> </w:t>
      </w:r>
    </w:p>
    <w:p w14:paraId="2AB70881" w14:textId="53CAFF9D" w:rsidR="003C4696" w:rsidRPr="007F648F" w:rsidRDefault="0005205D" w:rsidP="007F648F">
      <w:pPr>
        <w:spacing w:after="0" w:line="480" w:lineRule="auto"/>
        <w:rPr>
          <w:rFonts w:ascii="Times New Roman" w:eastAsia="Times New Roman" w:hAnsi="Times New Roman" w:cs="Times New Roman"/>
          <w:color w:val="202124"/>
          <w:sz w:val="24"/>
          <w:szCs w:val="24"/>
          <w:shd w:val="clear" w:color="auto" w:fill="FFFFFF"/>
        </w:rPr>
      </w:pPr>
      <w:r w:rsidRPr="007F648F">
        <w:rPr>
          <w:rFonts w:ascii="Times New Roman" w:eastAsia="Times New Roman" w:hAnsi="Times New Roman" w:cs="Times New Roman"/>
          <w:sz w:val="24"/>
          <w:szCs w:val="24"/>
        </w:rPr>
        <w:tab/>
        <w:t xml:space="preserve">The </w:t>
      </w:r>
      <w:proofErr w:type="gramStart"/>
      <w:r w:rsidRPr="007F648F">
        <w:rPr>
          <w:rFonts w:ascii="Times New Roman" w:eastAsia="Times New Roman" w:hAnsi="Times New Roman" w:cs="Times New Roman"/>
          <w:sz w:val="24"/>
          <w:szCs w:val="24"/>
        </w:rPr>
        <w:t>small estimated</w:t>
      </w:r>
      <w:proofErr w:type="gramEnd"/>
      <w:r w:rsidRPr="007F648F">
        <w:rPr>
          <w:rFonts w:ascii="Times New Roman" w:eastAsia="Times New Roman" w:hAnsi="Times New Roman" w:cs="Times New Roman"/>
          <w:sz w:val="24"/>
          <w:szCs w:val="24"/>
        </w:rPr>
        <w:t xml:space="preserve"> differences in decomposition rates among years (Model 2) occurred despite large hurricane effects on canopy cover and leaf input. Canopy openness was the lowest for Experiment I (2017), which was completed four months prior to Hurricanes Irma and Maria, with canopy openness at 9.5% and 11.9% in PA and PB, respectively (Fig. S</w:t>
      </w:r>
      <w:r w:rsidR="00D34268" w:rsidRPr="007F648F">
        <w:rPr>
          <w:rFonts w:ascii="Times New Roman" w:eastAsia="Times New Roman" w:hAnsi="Times New Roman" w:cs="Times New Roman"/>
          <w:sz w:val="24"/>
          <w:szCs w:val="24"/>
        </w:rPr>
        <w:t>2</w:t>
      </w:r>
      <w:r w:rsidRPr="007F648F">
        <w:rPr>
          <w:rFonts w:ascii="Times New Roman" w:eastAsia="Times New Roman" w:hAnsi="Times New Roman" w:cs="Times New Roman"/>
          <w:sz w:val="24"/>
          <w:szCs w:val="24"/>
        </w:rPr>
        <w:t xml:space="preserve">). Defoliation by </w:t>
      </w:r>
      <w:r w:rsidRPr="007F648F">
        <w:rPr>
          <w:rFonts w:ascii="Times New Roman" w:eastAsia="Times New Roman" w:hAnsi="Times New Roman" w:cs="Times New Roman"/>
          <w:sz w:val="24"/>
          <w:szCs w:val="24"/>
        </w:rPr>
        <w:lastRenderedPageBreak/>
        <w:t>Hurricane Irma increased canopy openness by &gt;80% in both streams (Fig. S</w:t>
      </w:r>
      <w:r w:rsidR="00D34268" w:rsidRPr="007F648F">
        <w:rPr>
          <w:rFonts w:ascii="Times New Roman" w:eastAsia="Times New Roman" w:hAnsi="Times New Roman" w:cs="Times New Roman"/>
          <w:sz w:val="24"/>
          <w:szCs w:val="24"/>
        </w:rPr>
        <w:t>2</w:t>
      </w:r>
      <w:r w:rsidRPr="007F648F">
        <w:rPr>
          <w:rFonts w:ascii="Times New Roman" w:eastAsia="Times New Roman" w:hAnsi="Times New Roman" w:cs="Times New Roman"/>
          <w:sz w:val="24"/>
          <w:szCs w:val="24"/>
        </w:rPr>
        <w:t xml:space="preserve">). </w:t>
      </w:r>
      <w:r w:rsidRPr="007F648F">
        <w:rPr>
          <w:rFonts w:ascii="Times New Roman" w:eastAsia="Times New Roman" w:hAnsi="Times New Roman" w:cs="Times New Roman"/>
          <w:color w:val="000000"/>
          <w:sz w:val="24"/>
          <w:szCs w:val="24"/>
        </w:rPr>
        <w:t xml:space="preserve">Experiment II (2018) was conducted five months post-hurricane, with canopy openness at 59.2% and 43.8% in PA and PB, respectively. In Experiment III (2019), 21 months post-hurricane, </w:t>
      </w:r>
      <w:r w:rsidRPr="007F648F">
        <w:rPr>
          <w:rFonts w:ascii="Times New Roman" w:eastAsia="Times New Roman" w:hAnsi="Times New Roman" w:cs="Times New Roman"/>
          <w:sz w:val="24"/>
          <w:szCs w:val="24"/>
        </w:rPr>
        <w:t>canopy openness was still above pre-hurricane levels, at 32.2% and 43.4% in PA and PB, respectively (Fig S</w:t>
      </w:r>
      <w:r w:rsidR="00D34268" w:rsidRPr="007F648F">
        <w:rPr>
          <w:rFonts w:ascii="Times New Roman" w:eastAsia="Times New Roman" w:hAnsi="Times New Roman" w:cs="Times New Roman"/>
          <w:sz w:val="24"/>
          <w:szCs w:val="24"/>
        </w:rPr>
        <w:t>2</w:t>
      </w:r>
      <w:r w:rsidRPr="007F648F">
        <w:rPr>
          <w:rFonts w:ascii="Times New Roman" w:eastAsia="Times New Roman" w:hAnsi="Times New Roman" w:cs="Times New Roman"/>
          <w:sz w:val="24"/>
          <w:szCs w:val="24"/>
        </w:rPr>
        <w:t>). Experiment I had the highest leaf litter input rate</w:t>
      </w:r>
      <w:r w:rsidR="00A348DD" w:rsidRPr="007F648F">
        <w:rPr>
          <w:rFonts w:ascii="Times New Roman" w:eastAsia="Times New Roman" w:hAnsi="Times New Roman" w:cs="Times New Roman"/>
          <w:sz w:val="24"/>
          <w:szCs w:val="24"/>
        </w:rPr>
        <w:t xml:space="preserve"> of all three experiments</w:t>
      </w:r>
      <w:r w:rsidRPr="007F648F">
        <w:rPr>
          <w:rFonts w:ascii="Times New Roman" w:eastAsia="Times New Roman" w:hAnsi="Times New Roman" w:cs="Times New Roman"/>
          <w:sz w:val="24"/>
          <w:szCs w:val="24"/>
        </w:rPr>
        <w:t xml:space="preserve"> (1.8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 xml:space="preserve">-1 </w:t>
      </w:r>
      <w:r w:rsidRPr="007F648F">
        <w:rPr>
          <w:rFonts w:ascii="Times New Roman" w:eastAsia="Times New Roman" w:hAnsi="Times New Roman" w:cs="Times New Roman"/>
          <w:color w:val="202124"/>
          <w:sz w:val="24"/>
          <w:szCs w:val="24"/>
          <w:shd w:val="clear" w:color="auto" w:fill="FFFFFF"/>
        </w:rPr>
        <w:t xml:space="preserve">± 1.2 SD in PA and 1.4 </w:t>
      </w:r>
      <w:r w:rsidRPr="007F648F">
        <w:rPr>
          <w:rFonts w:ascii="Times New Roman" w:eastAsia="Times New Roman" w:hAnsi="Times New Roman" w:cs="Times New Roman"/>
          <w:sz w:val="24"/>
          <w:szCs w:val="24"/>
        </w:rPr>
        <w:t>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 xml:space="preserve">-1 </w:t>
      </w:r>
      <w:r w:rsidRPr="007F648F">
        <w:rPr>
          <w:rFonts w:ascii="Times New Roman" w:eastAsia="Times New Roman" w:hAnsi="Times New Roman" w:cs="Times New Roman"/>
          <w:color w:val="202124"/>
          <w:sz w:val="24"/>
          <w:szCs w:val="24"/>
          <w:shd w:val="clear" w:color="auto" w:fill="FFFFFF"/>
        </w:rPr>
        <w:t xml:space="preserve">± 0.5 in PB), </w:t>
      </w:r>
      <w:r w:rsidR="00005EA6" w:rsidRPr="007F648F">
        <w:rPr>
          <w:rFonts w:ascii="Times New Roman" w:eastAsia="Times New Roman" w:hAnsi="Times New Roman" w:cs="Times New Roman"/>
          <w:color w:val="202124"/>
          <w:sz w:val="24"/>
          <w:szCs w:val="24"/>
          <w:shd w:val="clear" w:color="auto" w:fill="FFFFFF"/>
        </w:rPr>
        <w:t xml:space="preserve">because </w:t>
      </w:r>
      <w:r w:rsidRPr="007F648F">
        <w:rPr>
          <w:rFonts w:ascii="Times New Roman" w:eastAsia="Times New Roman" w:hAnsi="Times New Roman" w:cs="Times New Roman"/>
          <w:color w:val="202124"/>
          <w:sz w:val="24"/>
          <w:szCs w:val="24"/>
          <w:shd w:val="clear" w:color="auto" w:fill="FFFFFF"/>
        </w:rPr>
        <w:t xml:space="preserve">it was conducted prior to Hurricanes Irma and Maria and the canopy was still </w:t>
      </w:r>
      <w:r w:rsidR="00F359F1" w:rsidRPr="007F648F">
        <w:rPr>
          <w:rFonts w:ascii="Times New Roman" w:eastAsia="Times New Roman" w:hAnsi="Times New Roman" w:cs="Times New Roman"/>
          <w:color w:val="202124"/>
          <w:sz w:val="24"/>
          <w:szCs w:val="24"/>
          <w:shd w:val="clear" w:color="auto" w:fill="FFFFFF"/>
        </w:rPr>
        <w:t>intact</w:t>
      </w:r>
      <w:r w:rsidRPr="007F648F">
        <w:rPr>
          <w:rFonts w:ascii="Times New Roman" w:eastAsia="Times New Roman" w:hAnsi="Times New Roman" w:cs="Times New Roman"/>
          <w:color w:val="202124"/>
          <w:sz w:val="24"/>
          <w:szCs w:val="24"/>
          <w:shd w:val="clear" w:color="auto" w:fill="FFFFFF"/>
        </w:rPr>
        <w:t xml:space="preserve">. This input rate was over 1.5X greater than the </w:t>
      </w:r>
      <w:r w:rsidR="00A348DD" w:rsidRPr="007F648F">
        <w:rPr>
          <w:rFonts w:ascii="Times New Roman" w:eastAsia="Times New Roman" w:hAnsi="Times New Roman" w:cs="Times New Roman"/>
          <w:color w:val="202124"/>
          <w:sz w:val="24"/>
          <w:szCs w:val="24"/>
          <w:shd w:val="clear" w:color="auto" w:fill="FFFFFF"/>
        </w:rPr>
        <w:t xml:space="preserve">mean across the </w:t>
      </w:r>
      <w:r w:rsidRPr="007F648F">
        <w:rPr>
          <w:rFonts w:ascii="Times New Roman" w:eastAsia="Times New Roman" w:hAnsi="Times New Roman" w:cs="Times New Roman"/>
          <w:color w:val="202124"/>
          <w:sz w:val="24"/>
          <w:szCs w:val="24"/>
          <w:shd w:val="clear" w:color="auto" w:fill="FFFFFF"/>
        </w:rPr>
        <w:t xml:space="preserve">2017-2019 </w:t>
      </w:r>
      <w:r w:rsidR="00A348DD" w:rsidRPr="007F648F">
        <w:rPr>
          <w:rFonts w:ascii="Times New Roman" w:eastAsia="Times New Roman" w:hAnsi="Times New Roman" w:cs="Times New Roman"/>
          <w:color w:val="202124"/>
          <w:sz w:val="24"/>
          <w:szCs w:val="24"/>
          <w:shd w:val="clear" w:color="auto" w:fill="FFFFFF"/>
        </w:rPr>
        <w:t>experiments</w:t>
      </w:r>
      <w:r w:rsidRPr="007F648F">
        <w:rPr>
          <w:rFonts w:ascii="Times New Roman" w:eastAsia="Times New Roman" w:hAnsi="Times New Roman" w:cs="Times New Roman"/>
          <w:color w:val="202124"/>
          <w:sz w:val="24"/>
          <w:szCs w:val="24"/>
          <w:shd w:val="clear" w:color="auto" w:fill="FFFFFF"/>
        </w:rPr>
        <w:t xml:space="preserve">. </w:t>
      </w:r>
      <w:r w:rsidRPr="007F648F">
        <w:rPr>
          <w:rFonts w:ascii="Times New Roman" w:eastAsia="Times New Roman" w:hAnsi="Times New Roman" w:cs="Times New Roman"/>
          <w:sz w:val="24"/>
          <w:szCs w:val="24"/>
        </w:rPr>
        <w:t xml:space="preserve">The </w:t>
      </w:r>
      <w:r w:rsidR="00A348DD" w:rsidRPr="007F648F">
        <w:rPr>
          <w:rFonts w:ascii="Times New Roman" w:eastAsia="Times New Roman" w:hAnsi="Times New Roman" w:cs="Times New Roman"/>
          <w:sz w:val="24"/>
          <w:szCs w:val="24"/>
        </w:rPr>
        <w:t xml:space="preserve">pulsed </w:t>
      </w:r>
      <w:r w:rsidRPr="007F648F">
        <w:rPr>
          <w:rFonts w:ascii="Times New Roman" w:eastAsia="Times New Roman" w:hAnsi="Times New Roman" w:cs="Times New Roman"/>
          <w:sz w:val="24"/>
          <w:szCs w:val="24"/>
        </w:rPr>
        <w:t xml:space="preserve">leaf litter input rate </w:t>
      </w:r>
      <w:r w:rsidR="00A348DD" w:rsidRPr="007F648F">
        <w:rPr>
          <w:rFonts w:ascii="Times New Roman" w:eastAsia="Times New Roman" w:hAnsi="Times New Roman" w:cs="Times New Roman"/>
          <w:sz w:val="24"/>
          <w:szCs w:val="24"/>
        </w:rPr>
        <w:t xml:space="preserve">from </w:t>
      </w:r>
      <w:r w:rsidRPr="007F648F">
        <w:rPr>
          <w:rFonts w:ascii="Times New Roman" w:eastAsia="Times New Roman" w:hAnsi="Times New Roman" w:cs="Times New Roman"/>
          <w:sz w:val="24"/>
          <w:szCs w:val="24"/>
        </w:rPr>
        <w:t>Hurricane Irma was over seven-fold greater than the long-term mean (Fig. S</w:t>
      </w:r>
      <w:r w:rsidR="00D34268" w:rsidRPr="007F648F">
        <w:rPr>
          <w:rFonts w:ascii="Times New Roman" w:eastAsia="Times New Roman" w:hAnsi="Times New Roman" w:cs="Times New Roman"/>
          <w:sz w:val="24"/>
          <w:szCs w:val="24"/>
        </w:rPr>
        <w:t>3</w:t>
      </w:r>
      <w:r w:rsidRPr="007F648F">
        <w:rPr>
          <w:rFonts w:ascii="Times New Roman" w:eastAsia="Times New Roman" w:hAnsi="Times New Roman" w:cs="Times New Roman"/>
          <w:sz w:val="24"/>
          <w:szCs w:val="24"/>
        </w:rPr>
        <w:t xml:space="preserve">). In contrast, Hurricane Maria did not </w:t>
      </w:r>
      <w:r w:rsidR="00F359F1" w:rsidRPr="007F648F">
        <w:rPr>
          <w:rFonts w:ascii="Times New Roman" w:eastAsia="Times New Roman" w:hAnsi="Times New Roman" w:cs="Times New Roman"/>
          <w:sz w:val="24"/>
          <w:szCs w:val="24"/>
        </w:rPr>
        <w:t xml:space="preserve">cause </w:t>
      </w:r>
      <w:r w:rsidRPr="007F648F">
        <w:rPr>
          <w:rFonts w:ascii="Times New Roman" w:eastAsia="Times New Roman" w:hAnsi="Times New Roman" w:cs="Times New Roman"/>
          <w:sz w:val="24"/>
          <w:szCs w:val="24"/>
        </w:rPr>
        <w:t xml:space="preserve">a </w:t>
      </w:r>
      <w:r w:rsidR="00A348DD" w:rsidRPr="007F648F">
        <w:rPr>
          <w:rFonts w:ascii="Times New Roman" w:eastAsia="Times New Roman" w:hAnsi="Times New Roman" w:cs="Times New Roman"/>
          <w:sz w:val="24"/>
          <w:szCs w:val="24"/>
        </w:rPr>
        <w:t xml:space="preserve">pulse </w:t>
      </w:r>
      <w:r w:rsidRPr="007F648F">
        <w:rPr>
          <w:rFonts w:ascii="Times New Roman" w:eastAsia="Times New Roman" w:hAnsi="Times New Roman" w:cs="Times New Roman"/>
          <w:sz w:val="24"/>
          <w:szCs w:val="24"/>
        </w:rPr>
        <w:t xml:space="preserve">in leaf litter input due to the high degree of defoliation from Hurricane Irma 14 days prior. In Experiments II and III, leaf litter input rate was </w:t>
      </w:r>
      <w:r w:rsidR="004B57B9" w:rsidRPr="007F648F">
        <w:rPr>
          <w:rFonts w:ascii="Times New Roman" w:eastAsia="Times New Roman" w:hAnsi="Times New Roman" w:cs="Times New Roman"/>
          <w:sz w:val="24"/>
          <w:szCs w:val="24"/>
        </w:rPr>
        <w:t xml:space="preserve">well </w:t>
      </w:r>
      <w:r w:rsidRPr="007F648F">
        <w:rPr>
          <w:rFonts w:ascii="Times New Roman" w:eastAsia="Times New Roman" w:hAnsi="Times New Roman" w:cs="Times New Roman"/>
          <w:sz w:val="24"/>
          <w:szCs w:val="24"/>
        </w:rPr>
        <w:t>below the long term mean in PA (Exp II: 0.24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 xml:space="preserve">-1 </w:t>
      </w:r>
      <w:r w:rsidRPr="007F648F">
        <w:rPr>
          <w:rFonts w:ascii="Times New Roman" w:eastAsia="Times New Roman" w:hAnsi="Times New Roman" w:cs="Times New Roman"/>
          <w:color w:val="202124"/>
          <w:sz w:val="24"/>
          <w:szCs w:val="24"/>
          <w:shd w:val="clear" w:color="auto" w:fill="FFFFFF"/>
        </w:rPr>
        <w:t>± 0.1 SD</w:t>
      </w:r>
      <w:r w:rsidRPr="007F648F">
        <w:rPr>
          <w:rFonts w:ascii="Times New Roman" w:eastAsia="Times New Roman" w:hAnsi="Times New Roman" w:cs="Times New Roman"/>
          <w:sz w:val="24"/>
          <w:szCs w:val="24"/>
        </w:rPr>
        <w:t>, Exp III: 0.65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 xml:space="preserve">-1 </w:t>
      </w:r>
      <w:r w:rsidRPr="007F648F">
        <w:rPr>
          <w:rFonts w:ascii="Times New Roman" w:eastAsia="Times New Roman" w:hAnsi="Times New Roman" w:cs="Times New Roman"/>
          <w:color w:val="202124"/>
          <w:sz w:val="24"/>
          <w:szCs w:val="24"/>
          <w:shd w:val="clear" w:color="auto" w:fill="FFFFFF"/>
        </w:rPr>
        <w:t>± 0.2 SD</w:t>
      </w:r>
      <w:r w:rsidRPr="007F648F">
        <w:rPr>
          <w:rFonts w:ascii="Times New Roman" w:eastAsia="Times New Roman" w:hAnsi="Times New Roman" w:cs="Times New Roman"/>
          <w:sz w:val="24"/>
          <w:szCs w:val="24"/>
        </w:rPr>
        <w:t>) and PB (Exp II: 0.58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 xml:space="preserve">-1 </w:t>
      </w:r>
      <w:r w:rsidRPr="007F648F">
        <w:rPr>
          <w:rFonts w:ascii="Times New Roman" w:eastAsia="Times New Roman" w:hAnsi="Times New Roman" w:cs="Times New Roman"/>
          <w:color w:val="202124"/>
          <w:sz w:val="24"/>
          <w:szCs w:val="24"/>
          <w:shd w:val="clear" w:color="auto" w:fill="FFFFFF"/>
        </w:rPr>
        <w:t>± 0.2 SD</w:t>
      </w:r>
      <w:r w:rsidRPr="007F648F">
        <w:rPr>
          <w:rFonts w:ascii="Times New Roman" w:eastAsia="Times New Roman" w:hAnsi="Times New Roman" w:cs="Times New Roman"/>
          <w:sz w:val="24"/>
          <w:szCs w:val="24"/>
        </w:rPr>
        <w:t>, Exp III: 0.79 g m</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day</w:t>
      </w:r>
      <w:r w:rsidRPr="007F648F">
        <w:rPr>
          <w:rFonts w:ascii="Times New Roman" w:eastAsia="Times New Roman" w:hAnsi="Times New Roman" w:cs="Times New Roman"/>
          <w:sz w:val="24"/>
          <w:szCs w:val="24"/>
          <w:vertAlign w:val="superscript"/>
        </w:rPr>
        <w:t xml:space="preserve">-1 </w:t>
      </w:r>
      <w:r w:rsidRPr="007F648F">
        <w:rPr>
          <w:rFonts w:ascii="Times New Roman" w:eastAsia="Times New Roman" w:hAnsi="Times New Roman" w:cs="Times New Roman"/>
          <w:color w:val="202124"/>
          <w:sz w:val="24"/>
          <w:szCs w:val="24"/>
          <w:shd w:val="clear" w:color="auto" w:fill="FFFFFF"/>
        </w:rPr>
        <w:t>± 0.2 SD, Fig. S</w:t>
      </w:r>
      <w:r w:rsidR="00D34268" w:rsidRPr="007F648F">
        <w:rPr>
          <w:rFonts w:ascii="Times New Roman" w:eastAsia="Times New Roman" w:hAnsi="Times New Roman" w:cs="Times New Roman"/>
          <w:color w:val="202124"/>
          <w:sz w:val="24"/>
          <w:szCs w:val="24"/>
          <w:shd w:val="clear" w:color="auto" w:fill="FFFFFF"/>
        </w:rPr>
        <w:t>3</w:t>
      </w:r>
      <w:r w:rsidRPr="007F648F">
        <w:rPr>
          <w:rFonts w:ascii="Times New Roman" w:eastAsia="Times New Roman" w:hAnsi="Times New Roman" w:cs="Times New Roman"/>
          <w:color w:val="202124"/>
          <w:sz w:val="24"/>
          <w:szCs w:val="24"/>
          <w:shd w:val="clear" w:color="auto" w:fill="FFFFFF"/>
        </w:rPr>
        <w:t xml:space="preserve">). </w:t>
      </w:r>
    </w:p>
    <w:p w14:paraId="1BD391EE" w14:textId="675B02D3" w:rsidR="007C1325" w:rsidRPr="007F648F" w:rsidRDefault="007C1325" w:rsidP="007F648F">
      <w:pPr>
        <w:spacing w:after="0" w:line="480" w:lineRule="auto"/>
        <w:ind w:firstLine="390"/>
        <w:rPr>
          <w:rFonts w:ascii="Times New Roman" w:hAnsi="Times New Roman" w:cs="Times New Roman"/>
          <w:sz w:val="24"/>
          <w:szCs w:val="24"/>
        </w:rPr>
      </w:pPr>
      <w:r w:rsidRPr="007F648F">
        <w:rPr>
          <w:rFonts w:ascii="Times New Roman" w:eastAsia="Times New Roman" w:hAnsi="Times New Roman" w:cs="Times New Roman"/>
          <w:color w:val="202124"/>
          <w:sz w:val="24"/>
          <w:szCs w:val="24"/>
          <w:shd w:val="clear" w:color="auto" w:fill="FFFFFF"/>
        </w:rPr>
        <w:t xml:space="preserve">Streamflow regimes differed among experiments (based upon mean gage height and coefficient of variation; Fig. S4) but showed similar patterns in the two streams. In Experiment I, the mean daily gage height varied in response to several </w:t>
      </w:r>
      <w:r w:rsidR="004B57B9" w:rsidRPr="007F648F">
        <w:rPr>
          <w:rFonts w:ascii="Times New Roman" w:eastAsia="Times New Roman" w:hAnsi="Times New Roman" w:cs="Times New Roman"/>
          <w:color w:val="202124"/>
          <w:sz w:val="24"/>
          <w:szCs w:val="24"/>
          <w:shd w:val="clear" w:color="auto" w:fill="FFFFFF"/>
        </w:rPr>
        <w:t xml:space="preserve">high </w:t>
      </w:r>
      <w:r w:rsidRPr="007F648F">
        <w:rPr>
          <w:rFonts w:ascii="Times New Roman" w:eastAsia="Times New Roman" w:hAnsi="Times New Roman" w:cs="Times New Roman"/>
          <w:color w:val="202124"/>
          <w:sz w:val="24"/>
          <w:szCs w:val="24"/>
          <w:shd w:val="clear" w:color="auto" w:fill="FFFFFF"/>
        </w:rPr>
        <w:t>discharge events (CVs: PA: 16.9, PB: 31.2</w:t>
      </w:r>
      <w:r w:rsidR="00F011DF" w:rsidRPr="007F648F">
        <w:rPr>
          <w:rFonts w:ascii="Times New Roman" w:eastAsia="Times New Roman" w:hAnsi="Times New Roman" w:cs="Times New Roman"/>
          <w:color w:val="202124"/>
          <w:sz w:val="24"/>
          <w:szCs w:val="24"/>
          <w:shd w:val="clear" w:color="auto" w:fill="FFFFFF"/>
        </w:rPr>
        <w:t xml:space="preserve">). In contrast, </w:t>
      </w:r>
      <w:r w:rsidR="004B57B9" w:rsidRPr="007F648F">
        <w:rPr>
          <w:rFonts w:ascii="Times New Roman" w:eastAsia="Times New Roman" w:hAnsi="Times New Roman" w:cs="Times New Roman"/>
          <w:sz w:val="24"/>
          <w:szCs w:val="24"/>
        </w:rPr>
        <w:t xml:space="preserve">Experiment II had a relatively stable flow regime with no large discharge events (CVs: PA: 15.3, PB: 17.0). </w:t>
      </w:r>
      <w:r w:rsidR="00F011DF" w:rsidRPr="007F648F">
        <w:rPr>
          <w:rFonts w:ascii="Times New Roman" w:eastAsia="Times New Roman" w:hAnsi="Times New Roman" w:cs="Times New Roman"/>
          <w:color w:val="202124"/>
          <w:sz w:val="24"/>
          <w:szCs w:val="24"/>
          <w:shd w:val="clear" w:color="auto" w:fill="FFFFFF"/>
        </w:rPr>
        <w:t xml:space="preserve"> I</w:t>
      </w:r>
      <w:r w:rsidRPr="007F648F">
        <w:rPr>
          <w:rFonts w:ascii="Times New Roman" w:eastAsia="Times New Roman" w:hAnsi="Times New Roman" w:cs="Times New Roman"/>
          <w:color w:val="202124"/>
          <w:sz w:val="24"/>
          <w:szCs w:val="24"/>
          <w:shd w:val="clear" w:color="auto" w:fill="FFFFFF"/>
        </w:rPr>
        <w:t>n Experiment III, most variability occurred due to a single large discharge event in the second half of the experiment (CVs:</w:t>
      </w:r>
      <w:r w:rsidRPr="007F648F">
        <w:rPr>
          <w:rFonts w:ascii="Times New Roman" w:eastAsia="Times New Roman" w:hAnsi="Times New Roman" w:cs="Times New Roman"/>
          <w:sz w:val="24"/>
          <w:szCs w:val="24"/>
        </w:rPr>
        <w:t xml:space="preserve"> PA: 19.0, PB: 26.8). </w:t>
      </w:r>
    </w:p>
    <w:p w14:paraId="15DE2D94" w14:textId="7120F831" w:rsidR="00F011DF" w:rsidRPr="007F648F" w:rsidRDefault="0005205D" w:rsidP="007F648F">
      <w:pPr>
        <w:spacing w:line="480" w:lineRule="auto"/>
        <w:rPr>
          <w:rFonts w:ascii="Times New Roman" w:eastAsia="Times New Roman" w:hAnsi="Times New Roman" w:cs="Times New Roman"/>
          <w:color w:val="202124"/>
          <w:sz w:val="24"/>
          <w:szCs w:val="24"/>
          <w:shd w:val="clear" w:color="auto" w:fill="FFFFFF"/>
        </w:rPr>
      </w:pPr>
      <w:r w:rsidRPr="007F648F">
        <w:rPr>
          <w:rFonts w:ascii="Times New Roman" w:eastAsia="Times New Roman" w:hAnsi="Times New Roman" w:cs="Times New Roman"/>
          <w:color w:val="202124"/>
          <w:sz w:val="24"/>
          <w:szCs w:val="24"/>
          <w:shd w:val="clear" w:color="auto" w:fill="FFFFFF"/>
        </w:rPr>
        <w:tab/>
        <w:t xml:space="preserve">Estimated shrimp abundances </w:t>
      </w:r>
      <w:r w:rsidR="00F011DF" w:rsidRPr="007F648F">
        <w:rPr>
          <w:rFonts w:ascii="Times New Roman" w:eastAsia="Times New Roman" w:hAnsi="Times New Roman" w:cs="Times New Roman"/>
          <w:color w:val="202124"/>
          <w:sz w:val="24"/>
          <w:szCs w:val="24"/>
          <w:shd w:val="clear" w:color="auto" w:fill="FFFFFF"/>
        </w:rPr>
        <w:t xml:space="preserve">based on trapping data </w:t>
      </w:r>
      <w:r w:rsidRPr="007F648F">
        <w:rPr>
          <w:rFonts w:ascii="Times New Roman" w:eastAsia="Times New Roman" w:hAnsi="Times New Roman" w:cs="Times New Roman"/>
          <w:color w:val="202124"/>
          <w:sz w:val="24"/>
          <w:szCs w:val="24"/>
          <w:shd w:val="clear" w:color="auto" w:fill="FFFFFF"/>
        </w:rPr>
        <w:t xml:space="preserve">increased post-hurricanes in the experimental pools (Table 1). </w:t>
      </w:r>
      <w:proofErr w:type="spellStart"/>
      <w:r w:rsidRPr="007F648F">
        <w:rPr>
          <w:rFonts w:ascii="Times New Roman" w:eastAsia="Times New Roman" w:hAnsi="Times New Roman" w:cs="Times New Roman"/>
          <w:i/>
          <w:color w:val="202124"/>
          <w:sz w:val="24"/>
          <w:szCs w:val="24"/>
          <w:shd w:val="clear" w:color="auto" w:fill="FFFFFF"/>
        </w:rPr>
        <w:t>Atya</w:t>
      </w:r>
      <w:proofErr w:type="spellEnd"/>
      <w:r w:rsidRPr="007F648F">
        <w:rPr>
          <w:rFonts w:ascii="Times New Roman" w:eastAsia="Times New Roman" w:hAnsi="Times New Roman" w:cs="Times New Roman"/>
          <w:i/>
          <w:color w:val="202124"/>
          <w:sz w:val="24"/>
          <w:szCs w:val="24"/>
          <w:shd w:val="clear" w:color="auto" w:fill="FFFFFF"/>
        </w:rPr>
        <w:t xml:space="preserve"> </w:t>
      </w:r>
      <w:r w:rsidRPr="007F648F">
        <w:rPr>
          <w:rFonts w:ascii="Times New Roman" w:eastAsia="Times New Roman" w:hAnsi="Times New Roman" w:cs="Times New Roman"/>
          <w:color w:val="202124"/>
          <w:sz w:val="24"/>
          <w:szCs w:val="24"/>
          <w:shd w:val="clear" w:color="auto" w:fill="FFFFFF"/>
        </w:rPr>
        <w:t xml:space="preserve">had the most dramatic increase, with a mean abundance 3x higher in Experiment III than in Experiment I, in PA. </w:t>
      </w:r>
      <w:proofErr w:type="spellStart"/>
      <w:r w:rsidRPr="007F648F">
        <w:rPr>
          <w:rFonts w:ascii="Times New Roman" w:eastAsia="Times New Roman" w:hAnsi="Times New Roman" w:cs="Times New Roman"/>
          <w:i/>
          <w:color w:val="202124"/>
          <w:sz w:val="24"/>
          <w:szCs w:val="24"/>
          <w:shd w:val="clear" w:color="auto" w:fill="FFFFFF"/>
        </w:rPr>
        <w:t>Xiphocaris</w:t>
      </w:r>
      <w:proofErr w:type="spellEnd"/>
      <w:r w:rsidRPr="007F648F">
        <w:rPr>
          <w:rFonts w:ascii="Times New Roman" w:eastAsia="Times New Roman" w:hAnsi="Times New Roman" w:cs="Times New Roman"/>
          <w:color w:val="202124"/>
          <w:sz w:val="24"/>
          <w:szCs w:val="24"/>
          <w:shd w:val="clear" w:color="auto" w:fill="FFFFFF"/>
        </w:rPr>
        <w:t xml:space="preserve"> and </w:t>
      </w:r>
      <w:r w:rsidRPr="007F648F">
        <w:rPr>
          <w:rFonts w:ascii="Times New Roman" w:eastAsia="Times New Roman" w:hAnsi="Times New Roman" w:cs="Times New Roman"/>
          <w:i/>
          <w:color w:val="202124"/>
          <w:sz w:val="24"/>
          <w:szCs w:val="24"/>
          <w:shd w:val="clear" w:color="auto" w:fill="FFFFFF"/>
        </w:rPr>
        <w:t>Macrobrachium</w:t>
      </w:r>
      <w:r w:rsidRPr="007F648F">
        <w:rPr>
          <w:rFonts w:ascii="Times New Roman" w:eastAsia="Times New Roman" w:hAnsi="Times New Roman" w:cs="Times New Roman"/>
          <w:color w:val="202124"/>
          <w:sz w:val="24"/>
          <w:szCs w:val="24"/>
          <w:shd w:val="clear" w:color="auto" w:fill="FFFFFF"/>
        </w:rPr>
        <w:t xml:space="preserve"> abundance increased in the year directly following the hurricane (2018), with mean abundances </w:t>
      </w:r>
      <w:r w:rsidR="00F011DF" w:rsidRPr="007F648F">
        <w:rPr>
          <w:rFonts w:ascii="Times New Roman" w:eastAsia="Times New Roman" w:hAnsi="Times New Roman" w:cs="Times New Roman"/>
          <w:color w:val="202124"/>
          <w:sz w:val="24"/>
          <w:szCs w:val="24"/>
          <w:shd w:val="clear" w:color="auto" w:fill="FFFFFF"/>
        </w:rPr>
        <w:t xml:space="preserve">about </w:t>
      </w:r>
      <w:r w:rsidRPr="007F648F">
        <w:rPr>
          <w:rFonts w:ascii="Times New Roman" w:eastAsia="Times New Roman" w:hAnsi="Times New Roman" w:cs="Times New Roman"/>
          <w:color w:val="202124"/>
          <w:sz w:val="24"/>
          <w:szCs w:val="24"/>
          <w:shd w:val="clear" w:color="auto" w:fill="FFFFFF"/>
        </w:rPr>
        <w:t xml:space="preserve">2x </w:t>
      </w:r>
      <w:r w:rsidRPr="007F648F">
        <w:rPr>
          <w:rFonts w:ascii="Times New Roman" w:eastAsia="Times New Roman" w:hAnsi="Times New Roman" w:cs="Times New Roman"/>
          <w:color w:val="202124"/>
          <w:sz w:val="24"/>
          <w:szCs w:val="24"/>
          <w:shd w:val="clear" w:color="auto" w:fill="FFFFFF"/>
        </w:rPr>
        <w:lastRenderedPageBreak/>
        <w:t xml:space="preserve">that of Experiment I. In Experiment III, </w:t>
      </w:r>
      <w:proofErr w:type="spellStart"/>
      <w:r w:rsidR="00247FA3" w:rsidRPr="007F648F">
        <w:rPr>
          <w:rFonts w:ascii="Times New Roman" w:eastAsia="Times New Roman" w:hAnsi="Times New Roman" w:cs="Times New Roman"/>
          <w:i/>
          <w:color w:val="202124"/>
          <w:sz w:val="24"/>
          <w:szCs w:val="24"/>
          <w:shd w:val="clear" w:color="auto" w:fill="FFFFFF"/>
        </w:rPr>
        <w:t>Xiphocaris</w:t>
      </w:r>
      <w:proofErr w:type="spellEnd"/>
      <w:r w:rsidR="00247FA3" w:rsidRPr="007F648F">
        <w:rPr>
          <w:rFonts w:ascii="Times New Roman" w:eastAsia="Times New Roman" w:hAnsi="Times New Roman" w:cs="Times New Roman"/>
          <w:color w:val="202124"/>
          <w:sz w:val="24"/>
          <w:szCs w:val="24"/>
          <w:shd w:val="clear" w:color="auto" w:fill="FFFFFF"/>
        </w:rPr>
        <w:t xml:space="preserve"> and </w:t>
      </w:r>
      <w:r w:rsidR="00247FA3" w:rsidRPr="007F648F">
        <w:rPr>
          <w:rFonts w:ascii="Times New Roman" w:eastAsia="Times New Roman" w:hAnsi="Times New Roman" w:cs="Times New Roman"/>
          <w:i/>
          <w:color w:val="202124"/>
          <w:sz w:val="24"/>
          <w:szCs w:val="24"/>
          <w:shd w:val="clear" w:color="auto" w:fill="FFFFFF"/>
        </w:rPr>
        <w:t>Macrobrachium</w:t>
      </w:r>
      <w:r w:rsidR="00247FA3" w:rsidRPr="007F648F">
        <w:rPr>
          <w:rFonts w:ascii="Times New Roman" w:eastAsia="Times New Roman" w:hAnsi="Times New Roman" w:cs="Times New Roman"/>
          <w:color w:val="202124"/>
          <w:sz w:val="24"/>
          <w:szCs w:val="24"/>
          <w:shd w:val="clear" w:color="auto" w:fill="FFFFFF"/>
        </w:rPr>
        <w:t xml:space="preserve"> </w:t>
      </w:r>
      <w:r w:rsidRPr="007F648F">
        <w:rPr>
          <w:rFonts w:ascii="Times New Roman" w:eastAsia="Times New Roman" w:hAnsi="Times New Roman" w:cs="Times New Roman"/>
          <w:color w:val="202124"/>
          <w:sz w:val="24"/>
          <w:szCs w:val="24"/>
          <w:shd w:val="clear" w:color="auto" w:fill="FFFFFF"/>
        </w:rPr>
        <w:t xml:space="preserve">abundances decreased compared with Experiment II, but </w:t>
      </w:r>
      <w:r w:rsidR="00247FA3" w:rsidRPr="007F648F">
        <w:rPr>
          <w:rFonts w:ascii="Times New Roman" w:eastAsia="Times New Roman" w:hAnsi="Times New Roman" w:cs="Times New Roman"/>
          <w:color w:val="202124"/>
          <w:sz w:val="24"/>
          <w:szCs w:val="24"/>
          <w:shd w:val="clear" w:color="auto" w:fill="FFFFFF"/>
        </w:rPr>
        <w:t>remained</w:t>
      </w:r>
      <w:r w:rsidRPr="007F648F">
        <w:rPr>
          <w:rFonts w:ascii="Times New Roman" w:eastAsia="Times New Roman" w:hAnsi="Times New Roman" w:cs="Times New Roman"/>
          <w:color w:val="202124"/>
          <w:sz w:val="24"/>
          <w:szCs w:val="24"/>
          <w:shd w:val="clear" w:color="auto" w:fill="FFFFFF"/>
        </w:rPr>
        <w:t xml:space="preserve"> elevated relative to Experiment I (Table 1). In PB, </w:t>
      </w:r>
      <w:proofErr w:type="spellStart"/>
      <w:r w:rsidRPr="007F648F">
        <w:rPr>
          <w:rFonts w:ascii="Times New Roman" w:eastAsia="Times New Roman" w:hAnsi="Times New Roman" w:cs="Times New Roman"/>
          <w:i/>
          <w:color w:val="202124"/>
          <w:sz w:val="24"/>
          <w:szCs w:val="24"/>
          <w:shd w:val="clear" w:color="auto" w:fill="FFFFFF"/>
        </w:rPr>
        <w:t>Xiphocaris</w:t>
      </w:r>
      <w:proofErr w:type="spellEnd"/>
      <w:r w:rsidRPr="007F648F">
        <w:rPr>
          <w:rFonts w:ascii="Times New Roman" w:eastAsia="Times New Roman" w:hAnsi="Times New Roman" w:cs="Times New Roman"/>
          <w:color w:val="202124"/>
          <w:sz w:val="24"/>
          <w:szCs w:val="24"/>
          <w:shd w:val="clear" w:color="auto" w:fill="FFFFFF"/>
        </w:rPr>
        <w:t xml:space="preserve"> </w:t>
      </w:r>
      <w:r w:rsidR="00247FA3" w:rsidRPr="007F648F">
        <w:rPr>
          <w:rFonts w:ascii="Times New Roman" w:eastAsia="Times New Roman" w:hAnsi="Times New Roman" w:cs="Times New Roman"/>
          <w:color w:val="202124"/>
          <w:sz w:val="24"/>
          <w:szCs w:val="24"/>
          <w:shd w:val="clear" w:color="auto" w:fill="FFFFFF"/>
        </w:rPr>
        <w:t xml:space="preserve">mean </w:t>
      </w:r>
      <w:r w:rsidRPr="007F648F">
        <w:rPr>
          <w:rFonts w:ascii="Times New Roman" w:eastAsia="Times New Roman" w:hAnsi="Times New Roman" w:cs="Times New Roman"/>
          <w:color w:val="202124"/>
          <w:sz w:val="24"/>
          <w:szCs w:val="24"/>
          <w:shd w:val="clear" w:color="auto" w:fill="FFFFFF"/>
        </w:rPr>
        <w:t xml:space="preserve">abundance </w:t>
      </w:r>
      <w:r w:rsidR="00F011DF" w:rsidRPr="007F648F">
        <w:rPr>
          <w:rFonts w:ascii="Times New Roman" w:eastAsia="Times New Roman" w:hAnsi="Times New Roman" w:cs="Times New Roman"/>
          <w:color w:val="202124"/>
          <w:sz w:val="24"/>
          <w:szCs w:val="24"/>
          <w:shd w:val="clear" w:color="auto" w:fill="FFFFFF"/>
        </w:rPr>
        <w:t xml:space="preserve">remained relatively stable </w:t>
      </w:r>
      <w:r w:rsidR="00247FA3" w:rsidRPr="007F648F">
        <w:rPr>
          <w:rFonts w:ascii="Times New Roman" w:eastAsia="Times New Roman" w:hAnsi="Times New Roman" w:cs="Times New Roman"/>
          <w:color w:val="202124"/>
          <w:sz w:val="24"/>
          <w:szCs w:val="24"/>
          <w:shd w:val="clear" w:color="auto" w:fill="FFFFFF"/>
        </w:rPr>
        <w:t>across the three</w:t>
      </w:r>
      <w:r w:rsidRPr="007F648F">
        <w:rPr>
          <w:rFonts w:ascii="Times New Roman" w:eastAsia="Times New Roman" w:hAnsi="Times New Roman" w:cs="Times New Roman"/>
          <w:color w:val="202124"/>
          <w:sz w:val="24"/>
          <w:szCs w:val="24"/>
          <w:shd w:val="clear" w:color="auto" w:fill="FFFFFF"/>
        </w:rPr>
        <w:t xml:space="preserve"> experiment</w:t>
      </w:r>
      <w:r w:rsidR="00247FA3" w:rsidRPr="007F648F">
        <w:rPr>
          <w:rFonts w:ascii="Times New Roman" w:eastAsia="Times New Roman" w:hAnsi="Times New Roman" w:cs="Times New Roman"/>
          <w:color w:val="202124"/>
          <w:sz w:val="24"/>
          <w:szCs w:val="24"/>
          <w:shd w:val="clear" w:color="auto" w:fill="FFFFFF"/>
        </w:rPr>
        <w:t>s</w:t>
      </w:r>
      <w:r w:rsidRPr="007F648F">
        <w:rPr>
          <w:rFonts w:ascii="Times New Roman" w:eastAsia="Times New Roman" w:hAnsi="Times New Roman" w:cs="Times New Roman"/>
          <w:color w:val="202124"/>
          <w:sz w:val="24"/>
          <w:szCs w:val="24"/>
          <w:shd w:val="clear" w:color="auto" w:fill="FFFFFF"/>
        </w:rPr>
        <w:t xml:space="preserve">. </w:t>
      </w:r>
      <w:proofErr w:type="spellStart"/>
      <w:r w:rsidRPr="007F648F">
        <w:rPr>
          <w:rFonts w:ascii="Times New Roman" w:eastAsia="Times New Roman" w:hAnsi="Times New Roman" w:cs="Times New Roman"/>
          <w:i/>
          <w:color w:val="202124"/>
          <w:sz w:val="24"/>
          <w:szCs w:val="24"/>
          <w:shd w:val="clear" w:color="auto" w:fill="FFFFFF"/>
        </w:rPr>
        <w:t>Atya</w:t>
      </w:r>
      <w:proofErr w:type="spellEnd"/>
      <w:r w:rsidRPr="007F648F">
        <w:rPr>
          <w:rFonts w:ascii="Times New Roman" w:eastAsia="Times New Roman" w:hAnsi="Times New Roman" w:cs="Times New Roman"/>
          <w:color w:val="202124"/>
          <w:sz w:val="24"/>
          <w:szCs w:val="24"/>
          <w:shd w:val="clear" w:color="auto" w:fill="FFFFFF"/>
        </w:rPr>
        <w:t xml:space="preserve"> and </w:t>
      </w:r>
      <w:r w:rsidRPr="007F648F">
        <w:rPr>
          <w:rFonts w:ascii="Times New Roman" w:eastAsia="Times New Roman" w:hAnsi="Times New Roman" w:cs="Times New Roman"/>
          <w:i/>
          <w:color w:val="202124"/>
          <w:sz w:val="24"/>
          <w:szCs w:val="24"/>
          <w:shd w:val="clear" w:color="auto" w:fill="FFFFFF"/>
        </w:rPr>
        <w:t>Macrobrachium</w:t>
      </w:r>
      <w:r w:rsidRPr="007F648F">
        <w:rPr>
          <w:rFonts w:ascii="Times New Roman" w:eastAsia="Times New Roman" w:hAnsi="Times New Roman" w:cs="Times New Roman"/>
          <w:color w:val="202124"/>
          <w:sz w:val="24"/>
          <w:szCs w:val="24"/>
          <w:shd w:val="clear" w:color="auto" w:fill="FFFFFF"/>
        </w:rPr>
        <w:t xml:space="preserve"> abundances followed a similar trend as those in PA, except with smaller increases. </w:t>
      </w:r>
    </w:p>
    <w:p w14:paraId="624B65E0" w14:textId="71DC0165" w:rsidR="003C4696" w:rsidRPr="007F648F" w:rsidRDefault="0005205D" w:rsidP="007F648F">
      <w:pPr>
        <w:spacing w:line="480" w:lineRule="auto"/>
        <w:ind w:firstLine="390"/>
        <w:rPr>
          <w:rFonts w:ascii="Times New Roman" w:hAnsi="Times New Roman" w:cs="Times New Roman"/>
          <w:sz w:val="24"/>
          <w:szCs w:val="24"/>
        </w:rPr>
      </w:pPr>
      <w:r w:rsidRPr="007F648F">
        <w:rPr>
          <w:rFonts w:ascii="Times New Roman" w:eastAsia="Times New Roman" w:hAnsi="Times New Roman" w:cs="Times New Roman"/>
          <w:color w:val="202124"/>
          <w:sz w:val="24"/>
          <w:szCs w:val="24"/>
          <w:shd w:val="clear" w:color="auto" w:fill="FFFFFF"/>
        </w:rPr>
        <w:t xml:space="preserve">Data from trapping and visual observations provided strong evidence that shrimp abundances correlated with pool volume. </w:t>
      </w:r>
      <w:r w:rsidRPr="007F648F">
        <w:rPr>
          <w:rFonts w:ascii="Times New Roman" w:eastAsia="Times New Roman" w:hAnsi="Times New Roman" w:cs="Times New Roman"/>
          <w:sz w:val="24"/>
          <w:szCs w:val="24"/>
        </w:rPr>
        <w:t>Mean pool volume (m</w:t>
      </w:r>
      <w:r w:rsidRPr="007F648F">
        <w:rPr>
          <w:rFonts w:ascii="Times New Roman" w:eastAsia="Times New Roman" w:hAnsi="Times New Roman" w:cs="Times New Roman"/>
          <w:sz w:val="24"/>
          <w:szCs w:val="24"/>
          <w:vertAlign w:val="superscript"/>
        </w:rPr>
        <w:t>3</w:t>
      </w:r>
      <w:r w:rsidRPr="007F648F">
        <w:rPr>
          <w:rFonts w:ascii="Times New Roman" w:eastAsia="Times New Roman" w:hAnsi="Times New Roman" w:cs="Times New Roman"/>
          <w:sz w:val="24"/>
          <w:szCs w:val="24"/>
        </w:rPr>
        <w:t>) and mean shrimp abundance based on trapping data were strongly correlated in each year (2017: R</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 0.72, n=18, 2018: R</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 = 0.68, n=18, 2019: R</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=0.72, n=18, Fig. S5).  </w:t>
      </w:r>
      <w:r w:rsidR="00414BFF" w:rsidRPr="007F648F">
        <w:rPr>
          <w:rFonts w:ascii="Times New Roman" w:eastAsia="Times New Roman" w:hAnsi="Times New Roman" w:cs="Times New Roman"/>
          <w:sz w:val="24"/>
          <w:szCs w:val="24"/>
        </w:rPr>
        <w:t>Daytime v</w:t>
      </w:r>
      <w:r w:rsidRPr="007F648F">
        <w:rPr>
          <w:rFonts w:ascii="Times New Roman" w:eastAsia="Times New Roman" w:hAnsi="Times New Roman" w:cs="Times New Roman"/>
          <w:sz w:val="24"/>
          <w:szCs w:val="24"/>
        </w:rPr>
        <w:t>isual observations of shrimp in Experiment III also showed a strong correlation (R</w:t>
      </w:r>
      <w:r w:rsidRPr="007F648F">
        <w:rPr>
          <w:rFonts w:ascii="Times New Roman" w:eastAsia="Times New Roman" w:hAnsi="Times New Roman" w:cs="Times New Roman"/>
          <w:sz w:val="24"/>
          <w:szCs w:val="24"/>
          <w:vertAlign w:val="superscript"/>
        </w:rPr>
        <w:t>2</w:t>
      </w:r>
      <w:r w:rsidRPr="007F648F">
        <w:rPr>
          <w:rFonts w:ascii="Times New Roman" w:eastAsia="Times New Roman" w:hAnsi="Times New Roman" w:cs="Times New Roman"/>
          <w:sz w:val="24"/>
          <w:szCs w:val="24"/>
        </w:rPr>
        <w:t xml:space="preserve">=0.91, n=9) between pool volume and shrimp abundance (Fig. 7). </w:t>
      </w:r>
      <w:proofErr w:type="gramStart"/>
      <w:r w:rsidRPr="007F648F">
        <w:rPr>
          <w:rFonts w:ascii="Times New Roman" w:eastAsia="Times New Roman" w:hAnsi="Times New Roman" w:cs="Times New Roman"/>
          <w:sz w:val="24"/>
          <w:szCs w:val="24"/>
        </w:rPr>
        <w:t>The majority of</w:t>
      </w:r>
      <w:proofErr w:type="gramEnd"/>
      <w:r w:rsidRPr="007F648F">
        <w:rPr>
          <w:rFonts w:ascii="Times New Roman" w:eastAsia="Times New Roman" w:hAnsi="Times New Roman" w:cs="Times New Roman"/>
          <w:sz w:val="24"/>
          <w:szCs w:val="24"/>
        </w:rPr>
        <w:t xml:space="preserve"> the shrimp observed in Experiment III (Table </w:t>
      </w:r>
      <w:r w:rsidR="00876805" w:rsidRPr="007F648F">
        <w:rPr>
          <w:rFonts w:ascii="Times New Roman" w:eastAsia="Times New Roman" w:hAnsi="Times New Roman" w:cs="Times New Roman"/>
          <w:sz w:val="24"/>
          <w:szCs w:val="24"/>
        </w:rPr>
        <w:t>S4</w:t>
      </w:r>
      <w:r w:rsidRPr="007F648F">
        <w:rPr>
          <w:rFonts w:ascii="Times New Roman" w:eastAsia="Times New Roman" w:hAnsi="Times New Roman" w:cs="Times New Roman"/>
          <w:sz w:val="24"/>
          <w:szCs w:val="24"/>
        </w:rPr>
        <w:t xml:space="preserve">) were either </w:t>
      </w:r>
      <w:proofErr w:type="spellStart"/>
      <w:r w:rsidRPr="007F648F">
        <w:rPr>
          <w:rFonts w:ascii="Times New Roman" w:eastAsia="Times New Roman" w:hAnsi="Times New Roman" w:cs="Times New Roman"/>
          <w:i/>
          <w:sz w:val="24"/>
          <w:szCs w:val="24"/>
        </w:rPr>
        <w:t>Xiphocaris</w:t>
      </w:r>
      <w:proofErr w:type="spellEnd"/>
      <w:r w:rsidRPr="007F648F">
        <w:rPr>
          <w:rFonts w:ascii="Times New Roman" w:eastAsia="Times New Roman" w:hAnsi="Times New Roman" w:cs="Times New Roman"/>
          <w:sz w:val="24"/>
          <w:szCs w:val="24"/>
        </w:rPr>
        <w:t xml:space="preserve"> or </w:t>
      </w:r>
      <w:proofErr w:type="spellStart"/>
      <w:r w:rsidRPr="007F648F">
        <w:rPr>
          <w:rFonts w:ascii="Times New Roman" w:eastAsia="Times New Roman" w:hAnsi="Times New Roman" w:cs="Times New Roman"/>
          <w:i/>
          <w:sz w:val="24"/>
          <w:szCs w:val="24"/>
        </w:rPr>
        <w:t>Atya</w:t>
      </w:r>
      <w:proofErr w:type="spellEnd"/>
      <w:r w:rsidRPr="007F648F">
        <w:rPr>
          <w:rFonts w:ascii="Times New Roman" w:eastAsia="Times New Roman" w:hAnsi="Times New Roman" w:cs="Times New Roman"/>
          <w:sz w:val="24"/>
          <w:szCs w:val="24"/>
        </w:rPr>
        <w:t xml:space="preserve">, with very few </w:t>
      </w:r>
      <w:r w:rsidRPr="007F648F">
        <w:rPr>
          <w:rFonts w:ascii="Times New Roman" w:eastAsia="Times New Roman" w:hAnsi="Times New Roman" w:cs="Times New Roman"/>
          <w:i/>
          <w:sz w:val="24"/>
          <w:szCs w:val="24"/>
        </w:rPr>
        <w:t>Macrobrachium</w:t>
      </w:r>
      <w:r w:rsidR="00414BFF" w:rsidRPr="007F648F">
        <w:rPr>
          <w:rFonts w:ascii="Times New Roman" w:eastAsia="Times New Roman" w:hAnsi="Times New Roman" w:cs="Times New Roman"/>
          <w:i/>
          <w:sz w:val="24"/>
          <w:szCs w:val="24"/>
        </w:rPr>
        <w:t>.</w:t>
      </w:r>
    </w:p>
    <w:p w14:paraId="01901B18" w14:textId="77777777" w:rsidR="003C4696" w:rsidRPr="007F648F" w:rsidRDefault="003C4696" w:rsidP="007F648F">
      <w:pPr>
        <w:spacing w:line="480" w:lineRule="auto"/>
        <w:rPr>
          <w:rFonts w:ascii="Times New Roman" w:hAnsi="Times New Roman" w:cs="Times New Roman"/>
          <w:sz w:val="24"/>
          <w:szCs w:val="24"/>
        </w:rPr>
      </w:pPr>
    </w:p>
    <w:p w14:paraId="1C253714" w14:textId="77777777" w:rsidR="00241617" w:rsidRPr="007F648F" w:rsidRDefault="00241617" w:rsidP="007F648F">
      <w:pPr>
        <w:spacing w:line="480" w:lineRule="auto"/>
        <w:rPr>
          <w:rFonts w:ascii="Times New Roman" w:eastAsia="Times New Roman" w:hAnsi="Times New Roman" w:cs="Times New Roman"/>
          <w:b/>
          <w:sz w:val="24"/>
          <w:szCs w:val="24"/>
        </w:rPr>
      </w:pPr>
      <w:r w:rsidRPr="007F648F">
        <w:rPr>
          <w:rFonts w:ascii="Times New Roman" w:eastAsia="Times New Roman" w:hAnsi="Times New Roman" w:cs="Times New Roman"/>
          <w:b/>
          <w:sz w:val="24"/>
          <w:szCs w:val="24"/>
        </w:rPr>
        <w:t xml:space="preserve">Discussion: </w:t>
      </w:r>
    </w:p>
    <w:p w14:paraId="20EEF9EA" w14:textId="3267BDF9" w:rsidR="004C6CEB" w:rsidRPr="007F648F" w:rsidRDefault="00876805" w:rsidP="007F648F">
      <w:pPr>
        <w:spacing w:line="480" w:lineRule="auto"/>
        <w:rPr>
          <w:rFonts w:ascii="Times New Roman" w:eastAsia="Times New Roman" w:hAnsi="Times New Roman" w:cs="Times New Roman"/>
          <w:color w:val="000000"/>
          <w:sz w:val="24"/>
          <w:szCs w:val="24"/>
        </w:rPr>
      </w:pPr>
      <w:r w:rsidRPr="007F648F">
        <w:rPr>
          <w:rFonts w:ascii="Times New Roman" w:eastAsia="Times New Roman" w:hAnsi="Times New Roman" w:cs="Times New Roman"/>
          <w:color w:val="000000"/>
          <w:sz w:val="24"/>
          <w:szCs w:val="24"/>
        </w:rPr>
        <w:tab/>
        <w:t>Our three macroconsumer exclusion experiments showed spatial (</w:t>
      </w:r>
      <w:r w:rsidR="00EB64BD" w:rsidRPr="007F648F">
        <w:rPr>
          <w:rFonts w:ascii="Times New Roman" w:eastAsia="Times New Roman" w:hAnsi="Times New Roman" w:cs="Times New Roman"/>
          <w:color w:val="000000"/>
          <w:sz w:val="24"/>
          <w:szCs w:val="24"/>
        </w:rPr>
        <w:t>between streams</w:t>
      </w:r>
      <w:r w:rsidRPr="007F648F">
        <w:rPr>
          <w:rFonts w:ascii="Times New Roman" w:eastAsia="Times New Roman" w:hAnsi="Times New Roman" w:cs="Times New Roman"/>
          <w:color w:val="000000"/>
          <w:sz w:val="24"/>
          <w:szCs w:val="24"/>
        </w:rPr>
        <w:t xml:space="preserve"> and </w:t>
      </w:r>
      <w:r w:rsidR="00EB64BD" w:rsidRPr="007F648F">
        <w:rPr>
          <w:rFonts w:ascii="Times New Roman" w:eastAsia="Times New Roman" w:hAnsi="Times New Roman" w:cs="Times New Roman"/>
          <w:color w:val="000000"/>
          <w:sz w:val="24"/>
          <w:szCs w:val="24"/>
        </w:rPr>
        <w:t xml:space="preserve">among </w:t>
      </w:r>
      <w:r w:rsidRPr="007F648F">
        <w:rPr>
          <w:rFonts w:ascii="Times New Roman" w:eastAsia="Times New Roman" w:hAnsi="Times New Roman" w:cs="Times New Roman"/>
          <w:color w:val="000000"/>
          <w:sz w:val="24"/>
          <w:szCs w:val="24"/>
        </w:rPr>
        <w:t>pool</w:t>
      </w:r>
      <w:r w:rsidR="00EB64BD" w:rsidRPr="007F648F">
        <w:rPr>
          <w:rFonts w:ascii="Times New Roman" w:eastAsia="Times New Roman" w:hAnsi="Times New Roman" w:cs="Times New Roman"/>
          <w:color w:val="000000"/>
          <w:sz w:val="24"/>
          <w:szCs w:val="24"/>
        </w:rPr>
        <w:t>s</w:t>
      </w:r>
      <w:r w:rsidRPr="007F648F">
        <w:rPr>
          <w:rFonts w:ascii="Times New Roman" w:eastAsia="Times New Roman" w:hAnsi="Times New Roman" w:cs="Times New Roman"/>
          <w:color w:val="000000"/>
          <w:sz w:val="24"/>
          <w:szCs w:val="24"/>
        </w:rPr>
        <w:t>) and temporal (pre- and post-hurricane) variation in the role of shrimp macroconsumers on leaf litter decomposition. In response to our research questions</w:t>
      </w:r>
      <w:r w:rsidR="00F7646F" w:rsidRPr="007F648F">
        <w:rPr>
          <w:rFonts w:ascii="Times New Roman" w:eastAsia="Times New Roman" w:hAnsi="Times New Roman" w:cs="Times New Roman"/>
          <w:color w:val="000000"/>
          <w:sz w:val="24"/>
          <w:szCs w:val="24"/>
        </w:rPr>
        <w:t xml:space="preserve"> 1-3</w:t>
      </w:r>
      <w:r w:rsidRPr="007F648F">
        <w:rPr>
          <w:rFonts w:ascii="Times New Roman" w:eastAsia="Times New Roman" w:hAnsi="Times New Roman" w:cs="Times New Roman"/>
          <w:color w:val="000000"/>
          <w:sz w:val="24"/>
          <w:szCs w:val="24"/>
        </w:rPr>
        <w:t xml:space="preserve">, we found: </w:t>
      </w:r>
      <w:r w:rsidR="00F7646F" w:rsidRPr="007F648F">
        <w:rPr>
          <w:rFonts w:ascii="Times New Roman" w:eastAsia="Times New Roman" w:hAnsi="Times New Roman" w:cs="Times New Roman"/>
          <w:color w:val="000000"/>
          <w:sz w:val="24"/>
          <w:szCs w:val="24"/>
        </w:rPr>
        <w:t>(</w:t>
      </w:r>
      <w:r w:rsidRPr="007F648F">
        <w:rPr>
          <w:rFonts w:ascii="Times New Roman" w:eastAsia="Times New Roman" w:hAnsi="Times New Roman" w:cs="Times New Roman"/>
          <w:color w:val="000000"/>
          <w:sz w:val="24"/>
          <w:szCs w:val="24"/>
        </w:rPr>
        <w:t xml:space="preserve">1) shrimp accelerated decomposition rate by 36% in a larger stream (PA) with a 1.8X greater shrimp abundance, while there was no top-down effect in a smaller stream (PB) that had a lower shrimp abundance. </w:t>
      </w:r>
      <w:r w:rsidR="00F7646F" w:rsidRPr="007F648F">
        <w:rPr>
          <w:rFonts w:ascii="Times New Roman" w:eastAsia="Times New Roman" w:hAnsi="Times New Roman" w:cs="Times New Roman"/>
          <w:color w:val="000000"/>
          <w:sz w:val="24"/>
          <w:szCs w:val="24"/>
        </w:rPr>
        <w:t>(</w:t>
      </w:r>
      <w:r w:rsidRPr="007F648F">
        <w:rPr>
          <w:rFonts w:ascii="Times New Roman" w:eastAsia="Times New Roman" w:hAnsi="Times New Roman" w:cs="Times New Roman"/>
          <w:color w:val="000000"/>
          <w:sz w:val="24"/>
          <w:szCs w:val="24"/>
        </w:rPr>
        <w:t xml:space="preserve">2) The top-down effect of shrimp on decomposition rate was stronger following two large hurricanes (34% and 33% faster in the presence of shrimp versus absence of shrimp in 2018 and 2019, respectively) than pre-hurricane (11% faster in the presence </w:t>
      </w:r>
      <w:r w:rsidRPr="007F648F">
        <w:rPr>
          <w:rFonts w:ascii="Times New Roman" w:eastAsia="Times New Roman" w:hAnsi="Times New Roman" w:cs="Times New Roman"/>
          <w:color w:val="000000"/>
          <w:sz w:val="24"/>
          <w:szCs w:val="24"/>
        </w:rPr>
        <w:lastRenderedPageBreak/>
        <w:t xml:space="preserve">versus absence of shrimp) but only in the larger stream (PA). </w:t>
      </w:r>
      <w:r w:rsidR="006F3C45" w:rsidRPr="007F648F">
        <w:rPr>
          <w:rFonts w:ascii="Times New Roman" w:eastAsia="Times New Roman" w:hAnsi="Times New Roman" w:cs="Times New Roman"/>
          <w:color w:val="000000"/>
          <w:sz w:val="24"/>
          <w:szCs w:val="24"/>
        </w:rPr>
        <w:t>D</w:t>
      </w:r>
      <w:r w:rsidRPr="007F648F">
        <w:rPr>
          <w:rFonts w:ascii="Times New Roman" w:eastAsia="Times New Roman" w:hAnsi="Times New Roman" w:cs="Times New Roman"/>
          <w:color w:val="000000"/>
          <w:sz w:val="24"/>
          <w:szCs w:val="24"/>
        </w:rPr>
        <w:t>ecomposition rates did not increase in post-hurricane experiments despite a 2-fold increase of shrimp in PA.</w:t>
      </w:r>
      <w:r w:rsidR="00CD2CBC" w:rsidRPr="007F648F">
        <w:rPr>
          <w:rFonts w:ascii="Times New Roman" w:eastAsia="Times New Roman" w:hAnsi="Times New Roman" w:cs="Times New Roman"/>
          <w:color w:val="000000"/>
          <w:sz w:val="24"/>
          <w:szCs w:val="24"/>
        </w:rPr>
        <w:t xml:space="preserve"> </w:t>
      </w:r>
      <w:r w:rsidR="00F7646F" w:rsidRPr="007F648F">
        <w:rPr>
          <w:rFonts w:ascii="Times New Roman" w:eastAsia="Times New Roman" w:hAnsi="Times New Roman" w:cs="Times New Roman"/>
          <w:color w:val="000000"/>
          <w:sz w:val="24"/>
          <w:szCs w:val="24"/>
        </w:rPr>
        <w:t>(</w:t>
      </w:r>
      <w:r w:rsidRPr="007F648F">
        <w:rPr>
          <w:rFonts w:ascii="Times New Roman" w:eastAsia="Times New Roman" w:hAnsi="Times New Roman" w:cs="Times New Roman"/>
          <w:color w:val="000000"/>
          <w:sz w:val="24"/>
          <w:szCs w:val="24"/>
        </w:rPr>
        <w:t>3)</w:t>
      </w:r>
      <w:r w:rsidR="00CD2CBC" w:rsidRPr="007F648F">
        <w:rPr>
          <w:rFonts w:ascii="Times New Roman" w:eastAsia="Times New Roman" w:hAnsi="Times New Roman" w:cs="Times New Roman"/>
          <w:color w:val="000000"/>
          <w:sz w:val="24"/>
          <w:szCs w:val="24"/>
        </w:rPr>
        <w:t xml:space="preserve"> </w:t>
      </w:r>
      <w:r w:rsidR="007A58C4" w:rsidRPr="007F648F">
        <w:rPr>
          <w:rFonts w:ascii="Times New Roman" w:eastAsia="Times New Roman" w:hAnsi="Times New Roman" w:cs="Times New Roman"/>
          <w:color w:val="000000"/>
          <w:sz w:val="24"/>
          <w:szCs w:val="24"/>
        </w:rPr>
        <w:t>Finally, t</w:t>
      </w:r>
      <w:r w:rsidRPr="007F648F">
        <w:rPr>
          <w:rFonts w:ascii="Times New Roman" w:eastAsia="Times New Roman" w:hAnsi="Times New Roman" w:cs="Times New Roman"/>
          <w:color w:val="000000"/>
          <w:sz w:val="24"/>
          <w:szCs w:val="24"/>
        </w:rPr>
        <w:t>here was a strong correlation between pool volume and shrimp abundance, and increased daytime shrimp abundance in larger pools correlated with faster decomposition rates. Taken together, these findings suggest the strength of a top-down effect of shrimp macroconsumers on the ecosystem process of leaf litter breakdown only partly depends on local shrimp abundances.</w:t>
      </w:r>
    </w:p>
    <w:p w14:paraId="5CFCDA00" w14:textId="27022417" w:rsidR="00943E5D" w:rsidRPr="007F648F" w:rsidRDefault="00943E5D" w:rsidP="007F648F">
      <w:pPr>
        <w:spacing w:line="480" w:lineRule="auto"/>
        <w:ind w:firstLine="390"/>
        <w:rPr>
          <w:rFonts w:ascii="Times New Roman" w:eastAsia="Times New Roman" w:hAnsi="Times New Roman" w:cs="Times New Roman"/>
          <w:color w:val="000000"/>
          <w:sz w:val="24"/>
          <w:szCs w:val="24"/>
        </w:rPr>
      </w:pPr>
      <w:r w:rsidRPr="007F648F">
        <w:rPr>
          <w:rFonts w:ascii="Times New Roman" w:eastAsia="Times New Roman" w:hAnsi="Times New Roman" w:cs="Times New Roman"/>
          <w:color w:val="000000"/>
          <w:sz w:val="24"/>
          <w:szCs w:val="24"/>
        </w:rPr>
        <w:t xml:space="preserve">The magnitude of shrimp effects reported in our study are </w:t>
      </w:r>
      <w:proofErr w:type="gramStart"/>
      <w:r w:rsidRPr="007F648F">
        <w:rPr>
          <w:rFonts w:ascii="Times New Roman" w:eastAsia="Times New Roman" w:hAnsi="Times New Roman" w:cs="Times New Roman"/>
          <w:color w:val="000000"/>
          <w:sz w:val="24"/>
          <w:szCs w:val="24"/>
        </w:rPr>
        <w:t>similar to</w:t>
      </w:r>
      <w:proofErr w:type="gramEnd"/>
      <w:r w:rsidRPr="007F648F">
        <w:rPr>
          <w:rFonts w:ascii="Times New Roman" w:eastAsia="Times New Roman" w:hAnsi="Times New Roman" w:cs="Times New Roman"/>
          <w:color w:val="000000"/>
          <w:sz w:val="24"/>
          <w:szCs w:val="24"/>
        </w:rPr>
        <w:t xml:space="preserve"> those from other macroconsumer exclusion experiments</w:t>
      </w:r>
      <w:r w:rsidR="004877A2" w:rsidRPr="007F648F">
        <w:rPr>
          <w:rFonts w:ascii="Times New Roman" w:eastAsia="Times New Roman" w:hAnsi="Times New Roman" w:cs="Times New Roman"/>
          <w:color w:val="000000"/>
          <w:sz w:val="24"/>
          <w:szCs w:val="24"/>
        </w:rPr>
        <w:t xml:space="preserve"> conducted globally</w:t>
      </w:r>
      <w:r w:rsidRPr="007F648F">
        <w:rPr>
          <w:rFonts w:ascii="Times New Roman" w:eastAsia="Times New Roman" w:hAnsi="Times New Roman" w:cs="Times New Roman"/>
          <w:color w:val="000000"/>
          <w:sz w:val="24"/>
          <w:szCs w:val="24"/>
        </w:rPr>
        <w:t>.</w:t>
      </w:r>
      <w:r w:rsidR="004877A2" w:rsidRPr="007F648F">
        <w:rPr>
          <w:rFonts w:ascii="Times New Roman" w:eastAsia="Times New Roman" w:hAnsi="Times New Roman" w:cs="Times New Roman"/>
          <w:color w:val="000000"/>
          <w:sz w:val="24"/>
          <w:szCs w:val="24"/>
        </w:rPr>
        <w:t xml:space="preserve"> </w:t>
      </w:r>
      <w:r w:rsidRPr="007F648F">
        <w:rPr>
          <w:rFonts w:ascii="Times New Roman" w:eastAsia="Times New Roman" w:hAnsi="Times New Roman" w:cs="Times New Roman"/>
          <w:color w:val="000000"/>
          <w:sz w:val="24"/>
          <w:szCs w:val="24"/>
        </w:rPr>
        <w:t xml:space="preserve">We found decomposition rates were 1.36x and 1.05x faster in the presence versus absence of shrimp in PA and PB, respectively. </w:t>
      </w:r>
      <w:r w:rsidR="004877A2" w:rsidRPr="007F648F">
        <w:rPr>
          <w:rFonts w:ascii="Times New Roman" w:eastAsia="Times New Roman" w:hAnsi="Times New Roman" w:cs="Times New Roman"/>
          <w:color w:val="000000"/>
          <w:sz w:val="24"/>
          <w:szCs w:val="24"/>
        </w:rPr>
        <w:t>Leaf litter bag studies</w:t>
      </w:r>
      <w:r w:rsidRPr="007F648F">
        <w:rPr>
          <w:rFonts w:ascii="Times New Roman" w:eastAsia="Times New Roman" w:hAnsi="Times New Roman" w:cs="Times New Roman"/>
          <w:color w:val="000000"/>
          <w:sz w:val="24"/>
          <w:szCs w:val="24"/>
        </w:rPr>
        <w:t xml:space="preserve"> conducted in the larger Prieta mainstem found decomposition rates of </w:t>
      </w:r>
      <w:proofErr w:type="spellStart"/>
      <w:r w:rsidRPr="007F648F">
        <w:rPr>
          <w:rFonts w:ascii="Times New Roman" w:eastAsia="Times New Roman" w:hAnsi="Times New Roman" w:cs="Times New Roman"/>
          <w:color w:val="000000"/>
          <w:sz w:val="24"/>
          <w:szCs w:val="24"/>
        </w:rPr>
        <w:t>Tabonucco</w:t>
      </w:r>
      <w:proofErr w:type="spellEnd"/>
      <w:r w:rsidRPr="007F648F">
        <w:rPr>
          <w:rFonts w:ascii="Times New Roman" w:eastAsia="Times New Roman" w:hAnsi="Times New Roman" w:cs="Times New Roman"/>
          <w:color w:val="000000"/>
          <w:sz w:val="24"/>
          <w:szCs w:val="24"/>
        </w:rPr>
        <w:t xml:space="preserve"> leaves in mesh bags to be 1.48x and 2.07x faster in the presence versus absence of shrimp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{"citationID":"MtUilkGE","properties":{"formattedCitation":"(Wright and work(s): 2005, Rinc\\uc0\\u243{}n and Covich 2014b)","plainCitation":"(Wright and work(s): 2005, Rincón and Covich 2014b)","noteIndex":0},"citationItems":[{"id":609,"uris":["http://zotero.org/users/local/8vupCliM/items/PT32KZX5"],"itemData":{"id":609,"type":"article-journal","abstract":"The roleof macroinvertebratiens the processof leafbreakdownis wellstudiedin temperatestreams,butlessis knownabouttheirrolein the tropics.We investigated theeffectof reducingmacroinvertebraateccessto leafmateriaol n leafbreakdownratesin a forestedheadwaterstreamin theLuquilloExperimentaFl orest,PuertoRico. We measuredleafmasslossusingfineandcoarsemeshbagsover12 weeksfor two commonriparianspecies:Cecropiaschreberian(aMoraceaea) ndDacryodeesxcelsa (BurseraceaeC).oarsemeshallowedfreshwatesrhrimpandothermacroinvertebratteosaccessleafmaterialw, hilefinemeshdidnot. Leafbreakdownratesdidnotdiffer betweenC.schreberianaandD. excelsain coarsemeshbags(-0.0375/day vs. -0.0395/day, respectively)b,ut C schreberianbareakdownwassignificantlyslowerthan D. excelsain finemeshbags(-0.0159/day vs. -0.0266/day). Additionallyb, reakdownin finemeshbagswassignificantlyslowercomparedto coarsemeshbagsfor C schreberianba,utlessso forD. excelsaB. reakdownratesforalltreatmentswerefastrelativeto thosein temperate-zonsetreamsindicatingthatbothmacroinvertebrates andmacroinvertebrate-independepnrtocessingcan stronglyinfluenceleafdecompositionin tropicalstreams.The differencebetweenC. schreberianaandD. excelsa indicatesthatthe effectof macroinvertebraetexclusioncanchangewith leaftype.","container-title":"Biotropica","issue":"3","language":"en","page":"403-408","source":"Zotero","title":"The Effect of Macroinvertebrate Exclusion on Leaf Breakdown Rates in a Tropical Headwater Stream","volume":"37","author":[{"family":"Wright","given":"Meredith S."},{"family":"work(s):","given":"Alan P. Covich Reviewed"}],"issued":{"date-parts":[["2005"]]}}},{"id":621,"uris":["http://zotero.org/users/local/8vupCliM/items/UX5IFE5K"],"itemData":{"id":621,"type":"article-journal","abstract":"High species richness of tropical riparian trees influences the diversity of organic detritus entering streams, creating temporal variability in litter quantity and quality. We examined the influence of species of riparian plants and macroinvertebrate exclusion on leaf-litter breakdown in a headwater stream in the Luquillo Mountains of Puerto Rico. Leaf litter of Dacryodes excelsa (Burseraceae), Guarea guidonia (Meliaceae), Cecropia scheberiana (Moraceae), Manilkara bidentata (Sapotaceae), and Prestoea acuminata (Palmae) were incubated in litter bags in a pool of Quebrada Prieta. Fine mesh bags were used to exclude macroinvertebrates during leaf breakdown, and coarse mesh bags allowed access to decapod crustaceans (juvenile shrimps and crabs) and aquatic insects (mainly mayflies, chironomids, and caddisflies). D. excelsa and G. guidonia (in coarse- and fine-mesh bags) had significantly higher breakdown rates than C. scheberiana, M. bidentata, and P. acuminata. Breakdown rates were significantly faster in coarse-mesh bag treatments for all leaf types, thus indicating a positive contribution of macroinvertebrates in leaf litter breakdown in this headwater stream. After 42 days of incubation, densities of total invertebrates, mayflies and caddisflies, were higher in bags with D. excelsa and G. guidonia, and lower in P. acuminata, C. scheberiana y M. bidentata. Decay rates were positively correlated to insect densities. Our study highlights the importance of leaf identity and macroinvertebrate exclusion on the process of leaf litter breakdown in tropical headwater streams. Rev. Biol. Trop. 62 (Suppl. 2): 143-154. Epub 2014 April 01.","container-title":"Revista de Biología Tropical","DOI":"10.15517/rbt.v62i0.15784","ISSN":"2215-2075, 0034-7744","journalAbbreviation":"RBT","language":"en","page":"143","source":"DOI.org (Crossref)","title":"Effects of insect and decapod exclusion and leaf litter species identity on breakdown rates in a tropical headwater stream","volume":"62","author":[{"family":"Rincón","given":"José"},{"family":"Covich","given":"Alan"}],"issued":{"date-parts":[["2014",4,1]]}}}],"schema":"https://github.com/citation-style-language/schema/raw/master/csl-citation.json"}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szCs w:val="24"/>
        </w:rPr>
        <w:t xml:space="preserve">(Wright and </w:t>
      </w:r>
      <w:r w:rsidR="0017439A">
        <w:rPr>
          <w:rFonts w:ascii="Times New Roman" w:hAnsi="Times New Roman" w:cs="Times New Roman"/>
          <w:sz w:val="24"/>
          <w:szCs w:val="24"/>
        </w:rPr>
        <w:t>Covich</w:t>
      </w:r>
      <w:r w:rsidR="0017439A" w:rsidRPr="0017439A">
        <w:rPr>
          <w:rFonts w:ascii="Times New Roman" w:hAnsi="Times New Roman" w:cs="Times New Roman"/>
          <w:sz w:val="24"/>
          <w:szCs w:val="24"/>
        </w:rPr>
        <w:t>: 2005, Rincón and Covich 2014b)</w:t>
      </w:r>
      <w:r w:rsidR="0017439A">
        <w:rPr>
          <w:rFonts w:ascii="Times New Roman" w:eastAsia="Times New Roman" w:hAnsi="Times New Roman" w:cs="Times New Roman"/>
          <w:color w:val="000000"/>
          <w:sz w:val="24"/>
          <w:szCs w:val="24"/>
        </w:rPr>
        <w:fldChar w:fldCharType="end"/>
      </w:r>
      <w:r w:rsidR="0017439A">
        <w:rPr>
          <w:rFonts w:ascii="Times New Roman" w:eastAsia="Times New Roman" w:hAnsi="Times New Roman" w:cs="Times New Roman"/>
          <w:color w:val="000000"/>
          <w:sz w:val="24"/>
          <w:szCs w:val="24"/>
        </w:rPr>
        <w:t>.</w:t>
      </w:r>
      <w:r w:rsidRPr="007F648F">
        <w:rPr>
          <w:rFonts w:ascii="Times New Roman" w:eastAsia="Times New Roman" w:hAnsi="Times New Roman" w:cs="Times New Roman"/>
          <w:color w:val="000000"/>
          <w:sz w:val="24"/>
          <w:szCs w:val="24"/>
        </w:rPr>
        <w:t xml:space="preserve"> It is interesting to note</w:t>
      </w:r>
      <w:r w:rsidR="007A58C4" w:rsidRPr="007F648F">
        <w:rPr>
          <w:rFonts w:ascii="Times New Roman" w:eastAsia="Times New Roman" w:hAnsi="Times New Roman" w:cs="Times New Roman"/>
          <w:color w:val="000000"/>
          <w:sz w:val="24"/>
          <w:szCs w:val="24"/>
        </w:rPr>
        <w:t xml:space="preserve"> that</w:t>
      </w:r>
      <w:r w:rsidRPr="007F648F">
        <w:rPr>
          <w:rFonts w:ascii="Times New Roman" w:eastAsia="Times New Roman" w:hAnsi="Times New Roman" w:cs="Times New Roman"/>
          <w:color w:val="000000"/>
          <w:sz w:val="24"/>
          <w:szCs w:val="24"/>
        </w:rPr>
        <w:t xml:space="preserve"> an electric exclusion experiment in the larger </w:t>
      </w:r>
      <w:proofErr w:type="spellStart"/>
      <w:r w:rsidRPr="007F648F">
        <w:rPr>
          <w:rFonts w:ascii="Times New Roman" w:eastAsia="Times New Roman" w:hAnsi="Times New Roman" w:cs="Times New Roman"/>
          <w:color w:val="000000"/>
          <w:sz w:val="24"/>
          <w:szCs w:val="24"/>
        </w:rPr>
        <w:t>Sonodora</w:t>
      </w:r>
      <w:proofErr w:type="spellEnd"/>
      <w:r w:rsidRPr="007F648F">
        <w:rPr>
          <w:rFonts w:ascii="Times New Roman" w:eastAsia="Times New Roman" w:hAnsi="Times New Roman" w:cs="Times New Roman"/>
          <w:color w:val="000000"/>
          <w:sz w:val="24"/>
          <w:szCs w:val="24"/>
        </w:rPr>
        <w:t>, found decomposition rates were approximately 1.8x faster in the presence versus absence of shrimp</w:t>
      </w:r>
      <w:r w:rsidR="0017439A">
        <w:rPr>
          <w:rFonts w:ascii="Times New Roman" w:eastAsia="Times New Roman" w:hAnsi="Times New Roman" w:cs="Times New Roman"/>
          <w:color w:val="000000"/>
          <w:sz w:val="24"/>
          <w:szCs w:val="24"/>
        </w:rPr>
        <w:t xml:space="preserve">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{"citationID":"pHU7tyyX","properties":{"formattedCitation":"(March et al. 2001)","plainCitation":"(March et al. 2001)","noteIndex":0},"citationItems":[{"id":107,"uris":["http://zotero.org/users/local/8vupCliM/items/5BTINHIM"],"itemData":{"id":107,"type":"article-journal","abstract":"We experimentally excluded freshwater shrimp assemblages (Atyidae, Xiphocarididae, and Palaemonidae) to examine their effects on detrital processing and benthic insect biomass at three sites along an elevational gradient in a tropical stream in Puerto Rico. We also determined which shrimp taxon was responsible for leaf decay in a subsequent laboratory experiment. At the high-elevation site, the shrimp assemblage was dominated by Atya spp. and Xiphocaris elongata, and leaf decay rates were significantly faster in the presence of shrimps than in their absence. Laboratory experiments showed that this was primarily due to direct consumption of leaves by Xiphocaris. Shrimps had no effect on leaf decay rates at mid- and low-elevation sites where there were higher proportions of Macrobrachium spp. shrimps (which prey on Xiphocaris). Laboratory experiments showed that Xiphocaris consumed significantly less leaf material and experienced significantly higher mortality in the presence of Macrobrachium. Shrimp exclusion resulted in significantly less and significantly more insect biomass at the high- and low-elevation sites, respectively; no difference was found at the mid-elevation site. Insects played a minor role in leaf decay. Results show a strong linkage between shrimp assemblages and rates of detrital decay and illustrate the importance of conducting experiments at multiple sites.","container-title":"Canadian Journal of Fisheries and Aquatic Sciences","DOI":"10.1139/f00-263","ISSN":"0706-652X, 1205-7533","issue":"3","journalAbbreviation":"Can. J. Fish. Aquat. Sci.","language":"en","page":"470-478","source":"DOI.org (Crossref)","title":"Linking shrimp assemblages with rates of detrital processing along an elevational gradient in a tropical stream","volume":"58","author":[{"family":"March","given":"James G"},{"family":"Benstead","given":"Jonathan P"},{"family":"Pringle","given":"Catherine M"},{"family":"Ruebel","given":"Mark W"}],"issued":{"date-parts":[["2001",3,1]]}}}],"schema":"https://github.com/citation-style-language/schema/raw/master/csl-citation.json"}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(March et al. 2001)</w:t>
      </w:r>
      <w:r w:rsidR="0017439A">
        <w:rPr>
          <w:rFonts w:ascii="Times New Roman" w:eastAsia="Times New Roman" w:hAnsi="Times New Roman" w:cs="Times New Roman"/>
          <w:color w:val="000000"/>
          <w:sz w:val="24"/>
          <w:szCs w:val="24"/>
        </w:rPr>
        <w:fldChar w:fldCharType="end"/>
      </w:r>
      <w:r w:rsidRPr="007F648F">
        <w:rPr>
          <w:rFonts w:ascii="Times New Roman" w:eastAsia="Times New Roman" w:hAnsi="Times New Roman" w:cs="Times New Roman"/>
          <w:color w:val="000000"/>
          <w:sz w:val="24"/>
          <w:szCs w:val="24"/>
        </w:rPr>
        <w:t xml:space="preserve">. This study used </w:t>
      </w:r>
      <w:r w:rsidRPr="007F648F">
        <w:rPr>
          <w:rFonts w:ascii="Times New Roman" w:eastAsia="Times New Roman" w:hAnsi="Times New Roman" w:cs="Times New Roman"/>
          <w:i/>
          <w:iCs/>
          <w:color w:val="000000"/>
          <w:sz w:val="24"/>
          <w:szCs w:val="24"/>
        </w:rPr>
        <w:t xml:space="preserve">Cecropia </w:t>
      </w:r>
      <w:proofErr w:type="spellStart"/>
      <w:r w:rsidRPr="007F648F">
        <w:rPr>
          <w:rFonts w:ascii="Times New Roman" w:eastAsia="Times New Roman" w:hAnsi="Times New Roman" w:cs="Times New Roman"/>
          <w:i/>
          <w:iCs/>
          <w:color w:val="000000"/>
          <w:sz w:val="24"/>
          <w:szCs w:val="24"/>
        </w:rPr>
        <w:t>schreberiana</w:t>
      </w:r>
      <w:proofErr w:type="spellEnd"/>
      <w:r w:rsidRPr="007F648F">
        <w:rPr>
          <w:rFonts w:ascii="Times New Roman" w:eastAsia="Times New Roman" w:hAnsi="Times New Roman" w:cs="Times New Roman"/>
          <w:color w:val="000000"/>
          <w:sz w:val="24"/>
          <w:szCs w:val="24"/>
        </w:rPr>
        <w:t xml:space="preserve"> leaves which represent another dominant riparian species in EYNF. Electric exclusion experiments conducted in Brazil found that decomposition rates were 1.6x to 2.3x faster with shrimp access</w:t>
      </w:r>
      <w:r w:rsidR="0017439A">
        <w:rPr>
          <w:rFonts w:ascii="Times New Roman" w:eastAsia="Times New Roman" w:hAnsi="Times New Roman" w:cs="Times New Roman"/>
          <w:color w:val="000000"/>
          <w:sz w:val="24"/>
          <w:szCs w:val="24"/>
        </w:rPr>
        <w:t xml:space="preserve">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{"citationID":"hSLJx85E","properties":{"formattedCitation":"(Moulton et al. 2019)","plainCitation":"(Moulton et al. 2019)","noteIndex":0},"citationItems":[{"id":1554,"uris":["http://zotero.org/users/local/8vupCliM/items/PY5CCSXA"],"itemData":{"id":1554,"type":"article-journal","abstract":"The study of detrital food webs of streams has revealed a variety of dynamics, often implying the importance of invertebrate fauna in the breakdown of leaves and sometimes showing effects of predators and trophic cascades. Such studies generally involve the experimental manipulation of the component leaves and fauna. Leaf breakdown (or ‘processing’) is often studied by isolating leaves in litter bags, which in turn can have different mesh sizes used to exclude or permit the action of fauna. Such manipulation always carries the risk of introducing experimental artefacts, and care and appropriate controls must be applied. More recently and less commonly, electrical exclusion has been used for such studies, which potentially reduces the artefacts produced by bags, but care must be taken not to introduce other artefacts. Here we compared bag-exclusion and electrical-exclusion in a study of the effects of shredding fauna and predators on leaf processing in a coastal, tropical stream. The methods differentially excluded fauna of different sizes: high-intensity electrical shocks and ﬁne-mesh (0.2 mm) bags excluded medium and large invertebrates; low-intensity shocks and medium-sized mesh (2 mm) bags excluded principally 2 species of shrimps (Macrobrachium olfersii and Potimirim brasiliana); no electric shocks and large mesh-size mesh (14 mm) bags permitted access to all fauna. Leaf packs of 2 species (Erythroxylum pulchrum and Miconia prasina) were either tethered free of bags in the electrical treatments or tied inside bags. The rate of leaf processing was higher (1.9–2.5Â) for tethered leaves than for leaves inside bags indicating bags inhibited processing. The type of exclusion markedly affected differences in leaf processing between treatments. Leaf processing was 1.6 to 2.3Â faster in the presence of medium-sized fauna in the treatment with the low-intensity electricity than when they were excluded by high-intensity electricity but was 1.9 to 2.0Â faster in coarse-mesh bags, in which Potimirim shrimps aggregated at densities ~100Â those observed outside bags, compared with treatments where the mesh size excluded shrimps. In the electrical exclusions, large fauna (possibly Macrobrachium shrimps) apparently inhibited medium-sized fauna (Ephemeroptera:Leptophlebiidae) in Erythroxylum but not in Miconia, producing a trophic cascade and reduced leaf processing. We conclude that the bag method produced artiﬁcially low rates of leaf processing and altered the dynamics of the fauna associated with leaf processing by attracting fauna, principally large shrimp, into the bags and masking the action of medium-sized fauna.","container-title":"Freshwater Science","DOI":"10.1086/701771","ISSN":"2161-9549, 2161-9565","issue":"1","journalAbbreviation":"Freshwater Science","language":"en","page":"131-141","source":"DOI.org (Crossref)","title":"The outcome of an exclusion experiment depends on the method: shrimps, shredders and leaf breakdown in a tropical stream","title-short":"The outcome of an exclusion experiment depends on the method","volume":"38","author":[{"family":"Moulton","given":"Timothy P."},{"family":"Andrade","given":"Claudia M."},{"family":"Neres-Lima","given":"Vinicius"}],"issued":{"date-parts":[["2019",3]]}}}],"schema":"https://github.com/citation-style-language/schema/raw/master/csl-citation.json"}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(Moulton et al. 2019)</w:t>
      </w:r>
      <w:r w:rsidR="0017439A">
        <w:rPr>
          <w:rFonts w:ascii="Times New Roman" w:eastAsia="Times New Roman" w:hAnsi="Times New Roman" w:cs="Times New Roman"/>
          <w:color w:val="000000"/>
          <w:sz w:val="24"/>
          <w:szCs w:val="24"/>
        </w:rPr>
        <w:fldChar w:fldCharType="end"/>
      </w:r>
      <w:r w:rsidRPr="007F648F">
        <w:rPr>
          <w:rFonts w:ascii="Times New Roman" w:eastAsia="Times New Roman" w:hAnsi="Times New Roman" w:cs="Times New Roman"/>
          <w:color w:val="000000"/>
          <w:sz w:val="24"/>
          <w:szCs w:val="24"/>
        </w:rPr>
        <w:t xml:space="preserve">. In headwater streams in Costa Rica, leaves decayed 1.25x faster in enclosures that had freshwater crabs compared to enclosures without crabs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{"citationID":"TRtVLhG9","properties":{"formattedCitation":"(Yang et al. 2020)","plainCitation":"(Yang et al. 2020)","noteIndex":0},"citationItems":[{"id":451,"uris":["http://zotero.org/users/local/8vupCliM/items/WIQTXWGU"],"itemData":{"id":451,"type":"article-journal","container-title":"Freshwater Biology","DOI":"10.1111/fwb.13524","ISSN":"0046-5070, 1365-2427","issue":"10","journalAbbreviation":"Freshw. Biol.","language":"en","page":"1673-1684","source":"DOI.org (Crossref)","title":"Freshwater crabs (Decapoda: Pseudothelphusidae) increase rates of leaf breakdown in a neotropical headwater stream","title-short":"Freshwater crabs (Decapoda","volume":"65","author":[{"family":"Yang","given":"Carol"},{"family":"Wenger","given":"Seth J."},{"family":"Rugenski","given":"Amanda T."},{"family":"Wehrtmann","given":"Ingo S."},{"family":"Connelly","given":"Scott"},{"family":"Freeman","given":"Mary C."}],"issued":{"date-parts":[["2020",10]]}}}],"schema":"https://github.com/citation-style-language/schema/raw/master/csl-citation.json"}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(Yang et al. 2020)</w:t>
      </w:r>
      <w:r w:rsidR="0017439A">
        <w:rPr>
          <w:rFonts w:ascii="Times New Roman" w:eastAsia="Times New Roman" w:hAnsi="Times New Roman" w:cs="Times New Roman"/>
          <w:color w:val="000000"/>
          <w:sz w:val="24"/>
          <w:szCs w:val="24"/>
        </w:rPr>
        <w:fldChar w:fldCharType="end"/>
      </w:r>
      <w:r w:rsidRPr="007F648F">
        <w:rPr>
          <w:rFonts w:ascii="Times New Roman" w:eastAsia="Times New Roman" w:hAnsi="Times New Roman" w:cs="Times New Roman"/>
          <w:color w:val="000000"/>
          <w:sz w:val="24"/>
          <w:szCs w:val="24"/>
        </w:rPr>
        <w:t>.</w:t>
      </w:r>
    </w:p>
    <w:p w14:paraId="130F61D9" w14:textId="03B8395A" w:rsidR="00876805" w:rsidRPr="007F648F" w:rsidRDefault="00876805" w:rsidP="007F648F">
      <w:pPr>
        <w:spacing w:line="480" w:lineRule="auto"/>
        <w:rPr>
          <w:rFonts w:ascii="Times New Roman" w:eastAsia="Times New Roman" w:hAnsi="Times New Roman" w:cs="Times New Roman"/>
          <w:color w:val="000000"/>
          <w:sz w:val="24"/>
          <w:szCs w:val="24"/>
        </w:rPr>
      </w:pPr>
      <w:r w:rsidRPr="007F648F">
        <w:rPr>
          <w:rFonts w:ascii="Times New Roman" w:eastAsia="Times New Roman" w:hAnsi="Times New Roman" w:cs="Times New Roman"/>
          <w:color w:val="000000"/>
          <w:sz w:val="24"/>
          <w:szCs w:val="24"/>
        </w:rPr>
        <w:tab/>
      </w:r>
      <w:r w:rsidR="00286B30" w:rsidRPr="007F648F">
        <w:rPr>
          <w:rFonts w:ascii="Times New Roman" w:eastAsia="Times New Roman" w:hAnsi="Times New Roman" w:cs="Times New Roman"/>
          <w:color w:val="000000"/>
          <w:sz w:val="24"/>
          <w:szCs w:val="24"/>
        </w:rPr>
        <w:t>S</w:t>
      </w:r>
      <w:r w:rsidRPr="007F648F">
        <w:rPr>
          <w:rFonts w:ascii="Times New Roman" w:eastAsia="Times New Roman" w:hAnsi="Times New Roman" w:cs="Times New Roman"/>
          <w:color w:val="000000"/>
          <w:sz w:val="24"/>
          <w:szCs w:val="24"/>
        </w:rPr>
        <w:t xml:space="preserve">tream geomorphology may explain some of </w:t>
      </w:r>
      <w:r w:rsidR="00286B30" w:rsidRPr="007F648F">
        <w:rPr>
          <w:rFonts w:ascii="Times New Roman" w:eastAsia="Times New Roman" w:hAnsi="Times New Roman" w:cs="Times New Roman"/>
          <w:color w:val="000000"/>
          <w:sz w:val="24"/>
          <w:szCs w:val="24"/>
        </w:rPr>
        <w:t xml:space="preserve">the spatial </w:t>
      </w:r>
      <w:r w:rsidRPr="007F648F">
        <w:rPr>
          <w:rFonts w:ascii="Times New Roman" w:eastAsia="Times New Roman" w:hAnsi="Times New Roman" w:cs="Times New Roman"/>
          <w:color w:val="000000"/>
          <w:sz w:val="24"/>
          <w:szCs w:val="24"/>
        </w:rPr>
        <w:t>variation</w:t>
      </w:r>
      <w:r w:rsidR="00286B30" w:rsidRPr="007F648F">
        <w:rPr>
          <w:rFonts w:ascii="Times New Roman" w:eastAsia="Times New Roman" w:hAnsi="Times New Roman" w:cs="Times New Roman"/>
          <w:color w:val="000000"/>
          <w:sz w:val="24"/>
          <w:szCs w:val="24"/>
        </w:rPr>
        <w:t xml:space="preserve"> in shrimp effects on decomposition</w:t>
      </w:r>
      <w:r w:rsidR="00F7646F" w:rsidRPr="007F648F">
        <w:rPr>
          <w:rFonts w:ascii="Times New Roman" w:eastAsia="Times New Roman" w:hAnsi="Times New Roman" w:cs="Times New Roman"/>
          <w:color w:val="000000"/>
          <w:sz w:val="24"/>
          <w:szCs w:val="24"/>
        </w:rPr>
        <w:t xml:space="preserve"> in our study</w:t>
      </w:r>
      <w:r w:rsidRPr="007F648F">
        <w:rPr>
          <w:rFonts w:ascii="Times New Roman" w:eastAsia="Times New Roman" w:hAnsi="Times New Roman" w:cs="Times New Roman"/>
          <w:color w:val="000000"/>
          <w:sz w:val="24"/>
          <w:szCs w:val="24"/>
        </w:rPr>
        <w:t xml:space="preserve">. Larger pools may partially explain the more evident shrimp effect in the larger of our two study streams (PA). Large pools tend to have undercut banks and rock crevices where </w:t>
      </w:r>
      <w:proofErr w:type="spellStart"/>
      <w:r w:rsidRPr="007F648F">
        <w:rPr>
          <w:rFonts w:ascii="Times New Roman" w:eastAsia="Times New Roman" w:hAnsi="Times New Roman" w:cs="Times New Roman"/>
          <w:i/>
          <w:iCs/>
          <w:color w:val="000000"/>
          <w:sz w:val="24"/>
          <w:szCs w:val="24"/>
        </w:rPr>
        <w:t>Xiphocaris</w:t>
      </w:r>
      <w:proofErr w:type="spellEnd"/>
      <w:r w:rsidRPr="007F648F">
        <w:rPr>
          <w:rFonts w:ascii="Times New Roman" w:eastAsia="Times New Roman" w:hAnsi="Times New Roman" w:cs="Times New Roman"/>
          <w:i/>
          <w:iCs/>
          <w:color w:val="000000"/>
          <w:sz w:val="24"/>
          <w:szCs w:val="24"/>
        </w:rPr>
        <w:t xml:space="preserve"> </w:t>
      </w:r>
      <w:r w:rsidRPr="007F648F">
        <w:rPr>
          <w:rFonts w:ascii="Times New Roman" w:eastAsia="Times New Roman" w:hAnsi="Times New Roman" w:cs="Times New Roman"/>
          <w:color w:val="000000"/>
          <w:sz w:val="24"/>
          <w:szCs w:val="24"/>
        </w:rPr>
        <w:t xml:space="preserve">and </w:t>
      </w:r>
      <w:proofErr w:type="spellStart"/>
      <w:r w:rsidRPr="007F648F">
        <w:rPr>
          <w:rFonts w:ascii="Times New Roman" w:eastAsia="Times New Roman" w:hAnsi="Times New Roman" w:cs="Times New Roman"/>
          <w:i/>
          <w:iCs/>
          <w:color w:val="000000"/>
          <w:sz w:val="24"/>
          <w:szCs w:val="24"/>
        </w:rPr>
        <w:t>Atya</w:t>
      </w:r>
      <w:proofErr w:type="spellEnd"/>
      <w:r w:rsidRPr="007F648F">
        <w:rPr>
          <w:rFonts w:ascii="Times New Roman" w:eastAsia="Times New Roman" w:hAnsi="Times New Roman" w:cs="Times New Roman"/>
          <w:color w:val="000000"/>
          <w:sz w:val="24"/>
          <w:szCs w:val="24"/>
        </w:rPr>
        <w:t xml:space="preserve"> shrimp can hide from predatory </w:t>
      </w:r>
      <w:r w:rsidRPr="007F648F">
        <w:rPr>
          <w:rFonts w:ascii="Times New Roman" w:eastAsia="Times New Roman" w:hAnsi="Times New Roman" w:cs="Times New Roman"/>
          <w:i/>
          <w:iCs/>
          <w:color w:val="000000"/>
          <w:sz w:val="24"/>
          <w:szCs w:val="24"/>
        </w:rPr>
        <w:t>Macrobrachium</w:t>
      </w:r>
      <w:r w:rsidRPr="007F648F">
        <w:rPr>
          <w:rFonts w:ascii="Times New Roman" w:eastAsia="Times New Roman" w:hAnsi="Times New Roman" w:cs="Times New Roman"/>
          <w:color w:val="000000"/>
          <w:sz w:val="24"/>
          <w:szCs w:val="24"/>
        </w:rPr>
        <w:t xml:space="preserve"> shrimp </w:t>
      </w:r>
      <w:r w:rsidR="0017439A">
        <w:rPr>
          <w:rFonts w:ascii="Times New Roman" w:eastAsia="Times New Roman" w:hAnsi="Times New Roman" w:cs="Times New Roman"/>
          <w:color w:val="000000"/>
          <w:sz w:val="24"/>
          <w:szCs w:val="24"/>
        </w:rPr>
        <w:lastRenderedPageBreak/>
        <w:fldChar w:fldCharType="begin"/>
      </w:r>
      <w:r w:rsidR="0017439A">
        <w:rPr>
          <w:rFonts w:ascii="Times New Roman" w:eastAsia="Times New Roman" w:hAnsi="Times New Roman" w:cs="Times New Roman"/>
          <w:color w:val="000000"/>
          <w:sz w:val="24"/>
          <w:szCs w:val="24"/>
        </w:rPr>
        <w:instrText xml:space="preserve"> ADDIN ZOTERO_ITEM CSL_CITATION {"citationID":"yDMjZneo","properties":{"formattedCitation":"(Covich et al. 2003, 2006)","plainCitation":"(Covich et al. 2003, 2006)","noteIndex":0},"citationItems":[{"id":659,"uris":["http://zotero.org/users/local/8vupCliM/items/4IJJ2H5F"],"itemData":{"id":659,"type":"article-journal","container-title":"Freshwater Biology","DOI":"10.1046/j.1365-2427.2003.01093.x","ISSN":"00465070","issue":"7","language":"en","page":"1199-1206","source":"DOI.org (Crossref)","title":"Effects of extreme low flows on freshwater shrimps in a perennial tropical stream:","title-short":"Effects of extreme low flows on freshwater shrimps in a perennial tropical stream","volume":"48","author":[{"family":"Covich","given":"A.P."},{"family":"Crowl","given":"T.A."},{"family":"Scatena","given":"F.N."}],"issued":{"date-parts":[["2003",7]]}}},{"id":673,"uris":["http://zotero.org/users/local/8vupCliM/items/GIXCWQ9T"],"itemData":{"id":673,"type":"article-journal","abstract":"Extreme events (hurricanes, ﬂoods, and droughts) can inﬂuence upstream migration of macroinvertebrates and wash out benthic communities, thereby locally altering food webs and species interactions. We sampled palaemonid river shrimp (Macrobrachium spp.), dominant consumers in headwaters of the Luquillo Mountains of northeastern Puerto Rico, to determine their distributions along an elevational gradient (274–456 m asl) during a series of disturbances (Hurricane Hugo in 1989, a drought in 1994, and Hurricane Georges in 1998) that occurred over a 15-y period (1988À2002). We measured shrimp abundance 3 to 6 times/y in Quebrada Prieta in the Espiritu Santo drainage as part of the Luquillo LongTerm Ecological Research Program. In general, Macrobrachium abundance declined with elevation during most years. The lowest mean abundance of Macrobrachium occurred during the 1994 drought, the driest year in 28 y of record in the Espiritu Santo drainage. Macrobrachium increased in abundance for 6 y following the 1994 drought. In contrast, hurricanes and storm ﬂows had relatively little effect on Macrobrachium abundance.","container-title":"Journal of the North American Benthological Society","DOI":"10.1899/0887-3593(2006)25[99:EODAHD]2.0.CO;2","ISSN":"0887-3593, 1937-237X","issue":"1","journalAbbreviation":"Journal of the North American Benthological Society","language":"en","page":"99-107","source":"DOI.org (Crossref)","title":"Effects of drought and hurricane disturbances on headwater distributions of palaemonid river shrimp (&lt;i&gt;Macrobrachium&lt;/i&gt; spp.) in the Luquillo Mountains, Puerto Rico","volume":"25","author":[{"family":"Covich","given":"Alan P."},{"family":"Crowl","given":"Todd A."},{"family":"Heartsill-Scalley","given":"Tamara"}],"issued":{"date-parts":[["2006",3]]}}}],"schema":"https://github.com/citation-style-language/schema/raw/master/csl-citation.json"}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(Covich et al. 2003, 2006)</w:t>
      </w:r>
      <w:r w:rsidR="0017439A">
        <w:rPr>
          <w:rFonts w:ascii="Times New Roman" w:eastAsia="Times New Roman" w:hAnsi="Times New Roman" w:cs="Times New Roman"/>
          <w:color w:val="000000"/>
          <w:sz w:val="24"/>
          <w:szCs w:val="24"/>
        </w:rPr>
        <w:fldChar w:fldCharType="end"/>
      </w:r>
      <w:r w:rsidRPr="007F648F">
        <w:rPr>
          <w:rFonts w:ascii="Times New Roman" w:eastAsia="Times New Roman" w:hAnsi="Times New Roman" w:cs="Times New Roman"/>
          <w:color w:val="000000"/>
          <w:sz w:val="24"/>
          <w:szCs w:val="24"/>
        </w:rPr>
        <w:t xml:space="preserve">. Large pools also </w:t>
      </w:r>
      <w:r w:rsidR="00022E08" w:rsidRPr="007F648F">
        <w:rPr>
          <w:rFonts w:ascii="Times New Roman" w:eastAsia="Times New Roman" w:hAnsi="Times New Roman" w:cs="Times New Roman"/>
          <w:color w:val="000000"/>
          <w:sz w:val="24"/>
          <w:szCs w:val="24"/>
        </w:rPr>
        <w:t xml:space="preserve">often </w:t>
      </w:r>
      <w:r w:rsidRPr="007F648F">
        <w:rPr>
          <w:rFonts w:ascii="Times New Roman" w:eastAsia="Times New Roman" w:hAnsi="Times New Roman" w:cs="Times New Roman"/>
          <w:color w:val="000000"/>
          <w:sz w:val="24"/>
          <w:szCs w:val="24"/>
        </w:rPr>
        <w:t xml:space="preserve">provide a greater retention of debris dams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{"citationID":"XAfMBwxX","properties":{"formattedCitation":"(Covich et al. 1991, Wohl et al. 2019, Pyron et al. n.d.)","plainCitation":"(Covich et al. 1991, Wohl et al. 2019, Pyron et al. n.d.)","noteIndex":0},"citationItems":[{"id":421,"uris":["http://zotero.org/users/local/8vupCliM/items/W6AVB236"],"itemData":{"id":421,"type":"article-journal","abstract":"We report the first data on changes in tropical stream biota resulting from a major hurricane. Beginning 1989, we trapped freshwater shrimp, Atya lanipes, along 1200 m of a montane stream in the Luquillo Ex Forest, Puerto Rico. Prior to Hurricane Hugo, shrimp densities were greater in the headwaters than at m elevation. In October 1989, one month after the hurricane, shrimp densities were reduced on average by in the headwaters (apparently from washout) and increased by 80 percent at mid-elevation. From Dec to May 1990 overall shrimp densities increased rapidly to the highest abundances ever recorded. These den likely resulted from increased numbers of shrimp that migrated upstream from riverine pools; and, from availability of unusually abundant food resources (decomposing leaves and algae) that increased recruitme generalized consumers. Benthic communities in forested, headwater streams are likely to be resilient after inte levels of disturbance, because rapid debris-dam formation increases retention of food resources and redu of invertebrate consumers. However, storms generating greater stream flow and/or less wind than Hurr could cause extensive, longer-lasting decreases of benthic-dwelling shrimp because of greater washout of both and food supplies.","language":"en","page":"8","source":"Zotero","title":"Post-Hurricane Hugo Increases in Atyid Shrimp Abundances in a Puerto Rican Montane Stream","author":[{"family":"Covich","given":"Alan P"},{"family":"Crowl","given":"Todd A"},{"family":"Johnson","given":"Sherri L"},{"family":"Varza","given":"Dennis"},{"family":"Certain","given":"David L"}],"issued":{"date-parts":[["1991"]]}}},{"id":1736,"uris":["http://zotero.org/users/local/8vupCliM/items/3XR3I9R3"],"itemData":{"id":1736,"type":"article-journal","abstract":"Extreme storms in forested environments commonly increase inputs of coarse particulate organic matter (CPOM) and large wood (LW) to streams. Protruding boulders and bedforms, mid‐channel bars, and standing trees can trap CPOM and LW. These organic accumulations can become large enough to span the bankfull channel width, or the accumulations can be predominantly along the channel margins. We refer to both types of accumulations as transient organic jams (TOJs). TOJs can create diverse geomorphic and ecological effects in channel and floodplain environments. We use data collected from mountain streams of the Luquillo Mountains of north‐eastern Puerto Rico following September 2017 Hurricanes Irma and Maria. We examine the location, characteristics, and geomorphic effects of TOJs in channel segments representing diverse drainage areas and channel gradients. We ask three questions: (a) Does the downstream spacing of TOJs correlate with variables such as drainage area or channel gradient? (b) What variables best predict the volume of organic matter within individual TOJs or within a channel segment? And (c) is there a threshold within a river network that separates channel segments with channel‐spanning versus marginal TOJs? Datasets include multiple TOJs along each of 12 stream segments and presence/absence of channelspanning TOJs along an additional six streams. Data analysis with multiple linear regressions indicates that downstream spacing, average volume, and total volume per channel length of TOJs correlate significantly with bankfull channel width. Using the akaike information criterion with correction (AICc) model selection method, Strahler stream order has the most influence on the probability of TOJs being marginal or spanning.","container-title":"River Research and Applications","DOI":"10.1002/rra.3405","ISSN":"15351459","issue":"3","journalAbbreviation":"River Res Applic","language":"en","page":"280-289","source":"DOI.org (Crossref)","title":"Transient organic jams in Puerto Rican mountain streams after hurricanes: Transient organic jams Puerto Rico","title-short":"Transient organic jams in Puerto Rican mountain streams after hurricanes","volume":"35","author":[{"family":"Wohl","given":"Ellen"},{"family":"Hinshaw","given":"Sarah K."},{"family":"Scamardo","given":"Julianne E."},{"family":"Gutiérrez-Fonseca","given":"Pablo E."}],"issued":{"date-parts":[["2019",3]]}}},{"id":2005,"uris":["http://zotero.org/users/local/8vupCliM/items/8FWQYQNM"],"itemData":{"id":2005,"type":"article-journal","abstract":"In this paper, we report the sizes and distributional orientation of woody debris in a headwater rainforest stream in the Luquillo Experimental Forest (LEF), Puerto Rico. We also provide results of a 4-month study of a wood addition experiment designed to increase cover for benthic macroinvertebrates (freshwater shrimp). We added branch-sized woody debris to 20 pools in three streams. We trapped four species of freshwater shrimp (two species of benthic detritivores and two predatory shrimp species) during each of the 4 months following wood additions. An analysis of pool morphology (maximum depth, surface area and volume) provided a useful predictor of shrimp abundances. In general, numbers of shrimps increased with sizes of stream pools. A repeated measures ANOVA demonstrated no effect of woody debris additions on total numbers of shrimp per pool area. Two detritivore species (Atya lanipes, a ﬁlter feeder and Xiphocaris elongata, a shredder) decreased in abundance with increased woody debris and there was no statistical relationship between woody debris additions and predators (Macrobrachium carcinus and M. crenulatum). Small woody debris additions may have altered ﬂow velocities that were important to ﬁlter-feeding Atya at the microhabitat scale, although the overall velocities within pools were not altered by wood additions. Lower numbers of Atya and Xiphocaris in two of the three streams may result from the occurrence of two predaceous ﬁshes (American eel and mountain mullet) and more predatory Macrobrachium in these streams. One likely interpretation of the results of this study is that the stream pools in these study reaches had sufﬁcient habitat structure provided by numerous rock crevices (among large rocks and boulders) to provide refuge from predators. Addition of woody debris did not add signiﬁcantly to the existing structure. These results may not apply to stream channels with sand and gravel substrata where crevices and undercut banks are lacking and where woody debris often plays a major role by providing structure and refuge.","language":"en","source":"Zotero","title":"On the relative importance of pool morphology and woody debris to distributions of shrimp in a Puerto Rican headwater stream","author":[{"family":"Pyron","given":"Mark"},{"family":"Covich","given":"Alan P"},{"family":"Black","given":"Robert W"}]}}],"schema":"https://github.com/citation-style-language/schema/raw/master/csl-citation.json"}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 xml:space="preserve">(Covich et al. 1991, </w:t>
      </w:r>
      <w:r w:rsidR="0017439A">
        <w:rPr>
          <w:rFonts w:ascii="Times New Roman" w:hAnsi="Times New Roman" w:cs="Times New Roman"/>
          <w:sz w:val="24"/>
        </w:rPr>
        <w:t xml:space="preserve">Pyron et al. 1999, </w:t>
      </w:r>
      <w:r w:rsidR="0017439A" w:rsidRPr="0017439A">
        <w:rPr>
          <w:rFonts w:ascii="Times New Roman" w:hAnsi="Times New Roman" w:cs="Times New Roman"/>
          <w:sz w:val="24"/>
        </w:rPr>
        <w:t>Wohl et al. 2019)</w:t>
      </w:r>
      <w:r w:rsidR="0017439A">
        <w:rPr>
          <w:rFonts w:ascii="Times New Roman" w:eastAsia="Times New Roman" w:hAnsi="Times New Roman" w:cs="Times New Roman"/>
          <w:color w:val="000000"/>
          <w:sz w:val="24"/>
          <w:szCs w:val="24"/>
        </w:rPr>
        <w:fldChar w:fldCharType="end"/>
      </w:r>
      <w:r w:rsidR="0017439A">
        <w:rPr>
          <w:rFonts w:ascii="Times New Roman" w:eastAsia="Times New Roman" w:hAnsi="Times New Roman" w:cs="Times New Roman"/>
          <w:color w:val="000000"/>
          <w:sz w:val="24"/>
          <w:szCs w:val="24"/>
        </w:rPr>
        <w:t>.</w:t>
      </w:r>
      <w:r w:rsidRPr="007F648F">
        <w:rPr>
          <w:rFonts w:ascii="Times New Roman" w:eastAsia="Times New Roman" w:hAnsi="Times New Roman" w:cs="Times New Roman"/>
          <w:color w:val="000000"/>
          <w:sz w:val="24"/>
          <w:szCs w:val="24"/>
        </w:rPr>
        <w:t xml:space="preserve"> Therefore, it is logical that large pools are advantageous for shrimp </w:t>
      </w:r>
      <w:r w:rsidR="00C41D41" w:rsidRPr="007F648F">
        <w:rPr>
          <w:rFonts w:ascii="Times New Roman" w:eastAsia="Times New Roman" w:hAnsi="Times New Roman" w:cs="Times New Roman"/>
          <w:color w:val="000000"/>
          <w:sz w:val="24"/>
          <w:szCs w:val="24"/>
        </w:rPr>
        <w:t xml:space="preserve">because </w:t>
      </w:r>
      <w:r w:rsidRPr="007F648F">
        <w:rPr>
          <w:rFonts w:ascii="Times New Roman" w:eastAsia="Times New Roman" w:hAnsi="Times New Roman" w:cs="Times New Roman"/>
          <w:color w:val="000000"/>
          <w:sz w:val="24"/>
          <w:szCs w:val="24"/>
        </w:rPr>
        <w:t xml:space="preserve">debris dams provide a </w:t>
      </w:r>
      <w:r w:rsidR="00F7646F" w:rsidRPr="007F648F">
        <w:rPr>
          <w:rFonts w:ascii="Times New Roman" w:eastAsia="Times New Roman" w:hAnsi="Times New Roman" w:cs="Times New Roman"/>
          <w:color w:val="000000"/>
          <w:sz w:val="24"/>
          <w:szCs w:val="24"/>
        </w:rPr>
        <w:t xml:space="preserve">concentrated </w:t>
      </w:r>
      <w:r w:rsidRPr="007F648F">
        <w:rPr>
          <w:rFonts w:ascii="Times New Roman" w:eastAsia="Times New Roman" w:hAnsi="Times New Roman" w:cs="Times New Roman"/>
          <w:color w:val="000000"/>
          <w:sz w:val="24"/>
          <w:szCs w:val="24"/>
        </w:rPr>
        <w:t>source of microbially conditioned leaves along with diverse habitat to escape predation. Channel shape may also influence the role of high flow events and scour on leaf breakdown. The more incised channel of PA might be expected to lead to more scouring</w:t>
      </w:r>
      <w:r w:rsidR="00022E08" w:rsidRPr="007F648F">
        <w:rPr>
          <w:rFonts w:ascii="Times New Roman" w:eastAsia="Times New Roman" w:hAnsi="Times New Roman" w:cs="Times New Roman"/>
          <w:color w:val="000000"/>
          <w:sz w:val="24"/>
          <w:szCs w:val="24"/>
        </w:rPr>
        <w:t xml:space="preserve"> during high flows relative to PB</w:t>
      </w:r>
      <w:r w:rsidRPr="007F648F">
        <w:rPr>
          <w:rFonts w:ascii="Times New Roman" w:eastAsia="Times New Roman" w:hAnsi="Times New Roman" w:cs="Times New Roman"/>
          <w:color w:val="000000"/>
          <w:sz w:val="24"/>
          <w:szCs w:val="24"/>
        </w:rPr>
        <w:t>. This may explain overall faster decomposition rates in 2017 in PA</w:t>
      </w:r>
      <w:r w:rsidR="00022E08" w:rsidRPr="007F648F">
        <w:rPr>
          <w:rFonts w:ascii="Times New Roman" w:eastAsia="Times New Roman" w:hAnsi="Times New Roman" w:cs="Times New Roman"/>
          <w:color w:val="000000"/>
          <w:sz w:val="24"/>
          <w:szCs w:val="24"/>
        </w:rPr>
        <w:t xml:space="preserve">, </w:t>
      </w:r>
      <w:r w:rsidRPr="007F648F">
        <w:rPr>
          <w:rFonts w:ascii="Times New Roman" w:eastAsia="Times New Roman" w:hAnsi="Times New Roman" w:cs="Times New Roman"/>
          <w:color w:val="000000"/>
          <w:sz w:val="24"/>
          <w:szCs w:val="24"/>
        </w:rPr>
        <w:t xml:space="preserve">when high flows occurred early and </w:t>
      </w:r>
      <w:r w:rsidR="00F7646F" w:rsidRPr="007F648F">
        <w:rPr>
          <w:rFonts w:ascii="Times New Roman" w:eastAsia="Times New Roman" w:hAnsi="Times New Roman" w:cs="Times New Roman"/>
          <w:color w:val="000000"/>
          <w:sz w:val="24"/>
          <w:szCs w:val="24"/>
        </w:rPr>
        <w:t xml:space="preserve">repeatedly </w:t>
      </w:r>
      <w:r w:rsidRPr="007F648F">
        <w:rPr>
          <w:rFonts w:ascii="Times New Roman" w:eastAsia="Times New Roman" w:hAnsi="Times New Roman" w:cs="Times New Roman"/>
          <w:color w:val="000000"/>
          <w:sz w:val="24"/>
          <w:szCs w:val="24"/>
        </w:rPr>
        <w:t xml:space="preserve">in the experiment. </w:t>
      </w:r>
    </w:p>
    <w:p w14:paraId="5B54FBA5" w14:textId="108D5A56" w:rsidR="00170414" w:rsidRPr="007F648F" w:rsidRDefault="00663BFA" w:rsidP="0017439A">
      <w:pPr>
        <w:spacing w:line="480" w:lineRule="auto"/>
        <w:ind w:firstLine="390"/>
        <w:rPr>
          <w:rFonts w:ascii="Times New Roman" w:eastAsia="Times New Roman" w:hAnsi="Times New Roman" w:cs="Times New Roman"/>
          <w:color w:val="000000"/>
          <w:sz w:val="24"/>
          <w:szCs w:val="24"/>
        </w:rPr>
      </w:pPr>
      <w:r w:rsidRPr="007F648F">
        <w:rPr>
          <w:rFonts w:ascii="Times New Roman" w:eastAsia="Times New Roman" w:hAnsi="Times New Roman" w:cs="Times New Roman"/>
          <w:color w:val="000000"/>
          <w:sz w:val="24"/>
          <w:szCs w:val="24"/>
        </w:rPr>
        <w:t>S</w:t>
      </w:r>
      <w:r w:rsidR="006F08FA" w:rsidRPr="007F648F">
        <w:rPr>
          <w:rFonts w:ascii="Times New Roman" w:eastAsia="Times New Roman" w:hAnsi="Times New Roman" w:cs="Times New Roman"/>
          <w:color w:val="000000"/>
          <w:sz w:val="24"/>
          <w:szCs w:val="24"/>
        </w:rPr>
        <w:t>tream flow and microbial breakdown likely drive decomposition in the absence of shrimp</w:t>
      </w:r>
      <w:r w:rsidR="00A11F6D" w:rsidRPr="007F648F">
        <w:rPr>
          <w:rFonts w:ascii="Times New Roman" w:eastAsia="Times New Roman" w:hAnsi="Times New Roman" w:cs="Times New Roman"/>
          <w:color w:val="000000"/>
          <w:sz w:val="24"/>
          <w:szCs w:val="24"/>
        </w:rPr>
        <w:t xml:space="preserve">. Insect shredders are </w:t>
      </w:r>
      <w:r w:rsidR="006F08FA" w:rsidRPr="007F648F">
        <w:rPr>
          <w:rFonts w:ascii="Times New Roman" w:eastAsia="Times New Roman" w:hAnsi="Times New Roman" w:cs="Times New Roman"/>
          <w:color w:val="000000"/>
          <w:sz w:val="24"/>
          <w:szCs w:val="24"/>
        </w:rPr>
        <w:t>in low abundance</w:t>
      </w:r>
      <w:r w:rsidRPr="007F648F">
        <w:rPr>
          <w:rFonts w:ascii="Times New Roman" w:eastAsia="Times New Roman" w:hAnsi="Times New Roman" w:cs="Times New Roman"/>
          <w:color w:val="000000"/>
          <w:sz w:val="24"/>
          <w:szCs w:val="24"/>
        </w:rPr>
        <w:t>s</w:t>
      </w:r>
      <w:r w:rsidR="006F08FA" w:rsidRPr="007F648F">
        <w:rPr>
          <w:rFonts w:ascii="Times New Roman" w:eastAsia="Times New Roman" w:hAnsi="Times New Roman" w:cs="Times New Roman"/>
          <w:color w:val="000000"/>
          <w:sz w:val="24"/>
          <w:szCs w:val="24"/>
        </w:rPr>
        <w:t xml:space="preserve"> and have a minor role in decomposition in </w:t>
      </w:r>
      <w:r w:rsidR="00170414" w:rsidRPr="007F648F">
        <w:rPr>
          <w:rFonts w:ascii="Times New Roman" w:eastAsia="Times New Roman" w:hAnsi="Times New Roman" w:cs="Times New Roman"/>
          <w:color w:val="000000"/>
          <w:sz w:val="24"/>
          <w:szCs w:val="24"/>
        </w:rPr>
        <w:t xml:space="preserve">the </w:t>
      </w:r>
      <w:r w:rsidR="003B32B2" w:rsidRPr="007F648F">
        <w:rPr>
          <w:rFonts w:ascii="Times New Roman" w:eastAsia="Times New Roman" w:hAnsi="Times New Roman" w:cs="Times New Roman"/>
          <w:sz w:val="24"/>
          <w:szCs w:val="24"/>
        </w:rPr>
        <w:t>Espiritu Santo</w:t>
      </w:r>
      <w:r w:rsidR="003B32B2" w:rsidRPr="007F648F">
        <w:rPr>
          <w:rFonts w:ascii="Times New Roman" w:eastAsia="Times New Roman" w:hAnsi="Times New Roman" w:cs="Times New Roman"/>
          <w:color w:val="000000"/>
          <w:sz w:val="24"/>
          <w:szCs w:val="24"/>
        </w:rPr>
        <w:t xml:space="preserve"> </w:t>
      </w:r>
      <w:r w:rsidR="00170414" w:rsidRPr="007F648F">
        <w:rPr>
          <w:rFonts w:ascii="Times New Roman" w:eastAsia="Times New Roman" w:hAnsi="Times New Roman" w:cs="Times New Roman"/>
          <w:color w:val="000000"/>
          <w:sz w:val="24"/>
          <w:szCs w:val="24"/>
        </w:rPr>
        <w:t>Drainage</w:t>
      </w:r>
      <w:r w:rsidR="003B32B2" w:rsidRPr="007F648F">
        <w:rPr>
          <w:rFonts w:ascii="Times New Roman" w:eastAsia="Times New Roman" w:hAnsi="Times New Roman" w:cs="Times New Roman"/>
          <w:color w:val="000000"/>
          <w:sz w:val="24"/>
          <w:szCs w:val="24"/>
        </w:rPr>
        <w:t xml:space="preserve">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{"citationID":"lwAsn84u","properties":{"formattedCitation":"(March et al. 2001, Bobeldyk and Ram\\uc0\\u237{}rez 2007)","plainCitation":"(March et al. 2001, Bobeldyk and Ramírez 2007)","noteIndex":0},"citationItems":[{"id":107,"uris":["http://zotero.org/users/local/8vupCliM/items/5BTINHIM"],"itemData":{"id":107,"type":"article-journal","abstract":"We experimentally excluded freshwater shrimp assemblages (Atyidae, Xiphocarididae, and Palaemonidae) to examine their effects on detrital processing and benthic insect biomass at three sites along an elevational gradient in a tropical stream in Puerto Rico. We also determined which shrimp taxon was responsible for leaf decay in a subsequent laboratory experiment. At the high-elevation site, the shrimp assemblage was dominated by Atya spp. and Xiphocaris elongata, and leaf decay rates were significantly faster in the presence of shrimps than in their absence. Laboratory experiments showed that this was primarily due to direct consumption of leaves by Xiphocaris. Shrimps had no effect on leaf decay rates at mid- and low-elevation sites where there were higher proportions of Macrobrachium spp. shrimps (which prey on Xiphocaris). Laboratory experiments showed that Xiphocaris consumed significantly less leaf material and experienced significantly higher mortality in the presence of Macrobrachium. Shrimp exclusion resulted in significantly less and significantly more insect biomass at the high- and low-elevation sites, respectively; no difference was found at the mid-elevation site. Insects played a minor role in leaf decay. Results show a strong linkage between shrimp assemblages and rates of detrital decay and illustrate the importance of conducting experiments at multiple sites.","container-title":"Canadian Journal of Fisheries and Aquatic Sciences","DOI":"10.1139/f00-263","ISSN":"0706-652X, 1205-7533","issue":"3","journalAbbreviation":"Can. J. Fish. Aquat. Sci.","language":"en","page":"470-478","source":"DOI.org (Crossref)","title":"Linking shrimp assemblages with rates of detrital processing along an elevational gradient in a tropical stream","volume":"58","author":[{"family":"March","given":"James G"},{"family":"Benstead","given":"Jonathan P"},{"family":"Pringle","given":"Catherine M"},{"family":"Ruebel","given":"Mark W"}],"issued":{"date-parts":[["2001",3,1]]}}},{"id":196,"uris":["http://zotero.org/users/local/8vupCliM/items/LLBTXGTC"],"itemData":{"id":196,"type":"article-journal","abstract":"Current ecological theory suggests that some organisms have overlapping roles, such that species loss may not disrupt ecosystem processes. In a tropical headwater stream, we hypothesized that the loss of major shredders (two species of shrimps) would decrease leaf breakdown rates. We tested our hypothesis by conducting a leaf breakdown experiment using Cecropia schreberiana leaves under the following treatments: (1) shrimp exclusion, (2) invertebrate exclusion (i.e., shrimp and insect), and (3) control, where all groups had access to leaves. Treatments were replicated in three pools in Quebrada Prieta, Luquillo Experimental Forest, Puerto Rico. Leaf packs were collected from each treatment on days 1,3,6,13,25, and 35. We found that breakdown rates beween the control and shrimp exclusion treatments were not significantly different, whereas the total invertebrate exclusion treatment broke down the slowest. IIowever, ash-free dry mass remaining at day 35 was significantly different among all treatments; control treatments (with shrimps) had the lowest mass remaining and the total invertebrate exclusion had the largest mass remaining. Our study demonstrated that even in a tropical island stream dominated by large populations of decapods, there was a significant degree of leaf breakdown by small, less abundant groups of detritivorous insects. In the long-term, however, shrimps may have a crucial role in the ecosystem process of leaf breakdown by maintaining faster rates of organic matter recycling.","container-title":"Journal of Freshwater Ecology","DOI":"10.1080/02705060.2007.9664819","ISSN":"0270-5060, 2156-6941","issue":"4","journalAbbreviation":"Journal of Freshwater Ecology","language":"en","page":"581-590","source":"DOI.org (Crossref)","title":"Leaf Breakdown in a Tropical Headwater Stream (Puerto Rico): The role of Freshwater Shrimps and Detritivorous Insects","title-short":"Leaf Breakdown in a Tropical Headwater Stream (Puerto Rico)","volume":"22","author":[{"family":"Bobeldyk","given":"Angela M."},{"family":"Ramírez","given":"Alonso"}],"issued":{"date-parts":[["2007",12]]}}}],"schema":"https://github.com/citation-style-language/schema/raw/master/csl-citation.json"}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szCs w:val="24"/>
        </w:rPr>
        <w:t>(March et al. 2001, Bobeldyk and Ramírez 2007)</w:t>
      </w:r>
      <w:r w:rsidR="0017439A">
        <w:rPr>
          <w:rFonts w:ascii="Times New Roman" w:eastAsia="Times New Roman" w:hAnsi="Times New Roman" w:cs="Times New Roman"/>
          <w:color w:val="000000"/>
          <w:sz w:val="24"/>
          <w:szCs w:val="24"/>
        </w:rPr>
        <w:fldChar w:fldCharType="end"/>
      </w:r>
      <w:r w:rsidR="0017439A">
        <w:rPr>
          <w:rFonts w:ascii="Times New Roman" w:eastAsia="Times New Roman" w:hAnsi="Times New Roman" w:cs="Times New Roman"/>
          <w:color w:val="000000"/>
          <w:sz w:val="24"/>
          <w:szCs w:val="24"/>
        </w:rPr>
        <w:t xml:space="preserve">. </w:t>
      </w:r>
      <w:r w:rsidR="006F08FA" w:rsidRPr="007F648F">
        <w:rPr>
          <w:rFonts w:ascii="Times New Roman" w:eastAsia="Times New Roman" w:hAnsi="Times New Roman" w:cs="Times New Roman"/>
          <w:color w:val="000000"/>
          <w:sz w:val="24"/>
          <w:szCs w:val="24"/>
        </w:rPr>
        <w:t>As mentioned above, stream flow can result in leaf mass loss through abrasion and physical fragmentation of leaf litter</w:t>
      </w:r>
      <w:r w:rsidR="00A11F6D" w:rsidRPr="007F648F">
        <w:rPr>
          <w:rFonts w:ascii="Times New Roman" w:eastAsia="Times New Roman" w:hAnsi="Times New Roman" w:cs="Times New Roman"/>
          <w:color w:val="000000"/>
          <w:sz w:val="24"/>
          <w:szCs w:val="24"/>
        </w:rPr>
        <w:t xml:space="preserve">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{"citationID":"r69dGemJ","properties":{"formattedCitation":"(Gessner et al. 1999)","plainCitation":"(Gessner et al. 1999)","noteIndex":0},"citationItems":[{"id":696,"uris":["http://zotero.org/users/local/8vupCliM/items/CK5ZR6CI"],"itemData":{"id":696,"type":"article-journal","container-title":"Oikos","DOI":"10.2307/3546505","ISSN":"00301299","issue":"2","journalAbbreviation":"Oikos","language":"en","page":"377","source":"DOI.org (Crossref)","title":"A Perspective on Leaf Litter Breakdown in Streams","volume":"85","author":[{"family":"Gessner","given":"Mark O."},{"family":"Chauvet","given":"Eric"},{"family":"Dobson","given":"Mike"}],"issued":{"date-parts":[["1999",5]]}}}],"schema":"https://github.com/citation-style-language/schema/raw/master/csl-citation.json"}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(Gessner et al. 1999)</w:t>
      </w:r>
      <w:r w:rsidR="0017439A">
        <w:rPr>
          <w:rFonts w:ascii="Times New Roman" w:eastAsia="Times New Roman" w:hAnsi="Times New Roman" w:cs="Times New Roman"/>
          <w:color w:val="000000"/>
          <w:sz w:val="24"/>
          <w:szCs w:val="24"/>
        </w:rPr>
        <w:fldChar w:fldCharType="end"/>
      </w:r>
      <w:r w:rsidR="00A11F6D" w:rsidRPr="007F648F">
        <w:rPr>
          <w:rFonts w:ascii="Times New Roman" w:eastAsia="Times New Roman" w:hAnsi="Times New Roman" w:cs="Times New Roman"/>
          <w:color w:val="000000"/>
          <w:sz w:val="24"/>
          <w:szCs w:val="24"/>
        </w:rPr>
        <w:t xml:space="preserve">. The effects of stream flow are likely </w:t>
      </w:r>
      <w:r w:rsidRPr="007F648F">
        <w:rPr>
          <w:rFonts w:ascii="Times New Roman" w:eastAsia="Times New Roman" w:hAnsi="Times New Roman" w:cs="Times New Roman"/>
          <w:color w:val="000000"/>
          <w:sz w:val="24"/>
          <w:szCs w:val="24"/>
        </w:rPr>
        <w:t>more significant in high flows when fine sediment and rocks are transported downstream</w:t>
      </w:r>
      <w:r w:rsidR="0017439A">
        <w:rPr>
          <w:rFonts w:ascii="Times New Roman" w:eastAsia="Times New Roman" w:hAnsi="Times New Roman" w:cs="Times New Roman"/>
          <w:color w:val="000000"/>
          <w:sz w:val="24"/>
          <w:szCs w:val="24"/>
        </w:rPr>
        <w:t xml:space="preserve">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{"citationID":"F3F0tZsy","properties":{"formattedCitation":"(Heard et al. 1999, Ferreira 2006)","plainCitation":"(Heard et al. 1999, Ferreira 2006)","noteIndex":0},"citationItems":[{"id":1492,"uris":["http://zotero.org/users/local/8vupCliM/items/U7PLSPKE"],"itemData":{"id":1492,"type":"article-journal","abstract":"Rates of organic matter processing are key parameters for studies of stream ecosystem function and stream community ecology. Most studies of organic matter processing in streams use leaves in leafpacks or litterbags, which are immobilized and partly shielded from contact with stones in transport and in the stream bottom. As a result, these studies may underestimate the contribution of mechanical abrasion to overall processing rate (of coarse organic detritus to ﬁne particles). We compared leaf processing rates in litter bags with and without stones (5 cm crushed limestone ballast) in Big Mill Creek, eastern Iowa. In two of three experiments, processing was signiﬁcantly more advanced in bags with stones than in bags without stones: the fraction of leaf mass reduced to small fragments (1.4–9.5 mm) was 45% and 93% higher in bags with stones. In a fourth experiment, we compared the effects of stones and shredders (Gammarus pseudolimnaeus, at near-natural densities) on fragmentation of leaves in litterbags. This experiment indicated that mechanical and biological agents of processing are roughly equally important in Big Mill Creek. Our results indicate that mechanical abrasion can be an important contributor to organic matter processing in streams. If so, it may be an important source of the ﬁner particles used by collectors. Litterbag and leafpack experiments may underestimate total processing rates and overestimate the relative importance of processing by microbes and invertebrates.","language":"en","page":"8","source":"Zotero","title":"Mechanical abrasion and organic matter processing in an Iowa stream","author":[{"family":"Heard","given":"Stephen B"},{"family":"Schultz","given":"Gretchen A"},{"family":"Ogden","given":"Christopher B"},{"family":"Griesel","given":"Tamara C"}],"issued":{"date-parts":[["1999"]]}}},{"id":1493,"uris":["http://zotero.org/users/local/8vupCliM/items/YKC239PJ"],"itemData":{"id":1493,"type":"article-journal","abstract":"We evaluated the relative importance of current velocity and invertebrate activities in the breakdown rate of alder [Alnus glutinosa (L.) Gaertner] leaves. Decomposition experiments were carried out in artificial channels, where current velocity and shredder presence were manipulated, and in a 4th order stream, in both summer and autumn, where litter bags were incubated in several reaches differing in both depth and current velocity. Alder leaves incubated in artificial channels decomposed significantly faster in the presence of shredders than in their absence (k = 0.0368/d vs. k = 0.0210/d in low current and k = 0.0472/d vs. k = 0.0219/d in high current). However, current (up to 2.35 m/s) had no significant effect on decomposition rates. In channels without invertebrates, no significant differences in k values were found between coarse and fine mesh bags in high (0.20 m/s) and low (0.05 m/s) current. Leaves incubated in the stream during summer, in reaches with current velocity ranging from 0.003 to 1.185 m/s, did not differ in their decomposition rates (k = 0.0489/d to k = 0.0645/d). In autumn, leaves exposed to high current (1.228 m/s) had faster decomposition rate (k = 0.0417/d vs. k = 0.0136/d), which may be related to sediment transport during this time of the year or to the tendency for higher number of shredders in high current-shallow reaches.","container-title":"Archiv für Hydrobiologie","DOI":"10.1127/0003-9136/2006/0165-0493","ISSN":"0003-9136","issue":"4","journalAbbreviation":"archiv_hydrobiologie","language":"en","page":"493-513","source":"DOI.org (Crossref)","title":"Role of physical fragmentation and invertebrate activity in the breakdown rate of leaves","volume":"165","author":[{"family":"Ferreira","given":"Verónica Graça"}],"issued":{"date-parts":[["2006",5,19]]}}}],"schema":"https://github.com/citation-style-language/schema/raw/master/csl-citation.json"}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(Heard et al. 1999, Ferreira 2006)</w:t>
      </w:r>
      <w:r w:rsidR="0017439A">
        <w:rPr>
          <w:rFonts w:ascii="Times New Roman" w:eastAsia="Times New Roman" w:hAnsi="Times New Roman" w:cs="Times New Roman"/>
          <w:color w:val="000000"/>
          <w:sz w:val="24"/>
          <w:szCs w:val="24"/>
        </w:rPr>
        <w:fldChar w:fldCharType="end"/>
      </w:r>
      <w:r w:rsidRPr="007F648F">
        <w:rPr>
          <w:rFonts w:ascii="Times New Roman" w:eastAsia="Times New Roman" w:hAnsi="Times New Roman" w:cs="Times New Roman"/>
          <w:color w:val="000000"/>
          <w:sz w:val="24"/>
          <w:szCs w:val="24"/>
        </w:rPr>
        <w:t xml:space="preserve">. </w:t>
      </w:r>
      <w:r w:rsidR="00EE7D46" w:rsidRPr="007F648F">
        <w:rPr>
          <w:rFonts w:ascii="Times New Roman" w:eastAsia="Times New Roman" w:hAnsi="Times New Roman" w:cs="Times New Roman"/>
          <w:color w:val="000000"/>
          <w:sz w:val="24"/>
          <w:szCs w:val="24"/>
        </w:rPr>
        <w:t>Microbes (bacteria, fungi, and protists) contribute to breakdown through colonization and consumption of dissolved organic matter and fine particulate organic matter</w:t>
      </w:r>
      <w:r w:rsidR="0017439A">
        <w:rPr>
          <w:rFonts w:ascii="Times New Roman" w:eastAsia="Times New Roman" w:hAnsi="Times New Roman" w:cs="Times New Roman"/>
          <w:color w:val="000000"/>
          <w:sz w:val="24"/>
          <w:szCs w:val="24"/>
        </w:rPr>
        <w:t xml:space="preserve"> </w:t>
      </w:r>
      <w:r w:rsidR="0017439A">
        <w:rPr>
          <w:rFonts w:ascii="Times New Roman" w:eastAsia="Times New Roman" w:hAnsi="Times New Roman" w:cs="Times New Roman"/>
          <w:color w:val="000000"/>
          <w:sz w:val="24"/>
          <w:szCs w:val="24"/>
        </w:rPr>
        <w:fldChar w:fldCharType="begin"/>
      </w:r>
      <w:r w:rsidR="0017439A">
        <w:rPr>
          <w:rFonts w:ascii="Times New Roman" w:eastAsia="Times New Roman" w:hAnsi="Times New Roman" w:cs="Times New Roman"/>
          <w:color w:val="000000"/>
          <w:sz w:val="24"/>
          <w:szCs w:val="24"/>
        </w:rPr>
        <w:instrText xml:space="preserve"> ADDIN ZOTERO_ITEM CSL_CITATION {"citationID":"FlnqVvET","properties":{"formattedCitation":"(Marks 2019)","plainCitation":"(Marks 2019)","noteIndex":0},"citationItems":[{"id":211,"uris":["http://zotero.org/users/local/8vupCliM/items/QEYEQYT2"],"itemData":{"id":211,"type":"article-journal","abstract":"As terrestrial leaf litter decomposes in rivers, its constituent elements follow multiple pathways. Carbon leached as dissolved organic matter can be quickly taken up by microbes, then respired before it can be transferred to the macroscopic food web. Alternatively, this detrital carbon can be ingested and assimilated by aquatic invertebrates, so it is retained longer in the stream and transferred to higher trophic levels. Microbial growth on litter can affect invertebrates through three pathways, which are not mutually exclusive. First, microbes can facilitate invertebrate feeding, improving food quality by conditioning leaves and making them more palatable for invertebrates. Second, microbes can be prey for invertebrates. Third, microbes can compete with invertebrates for resources bound within litter and may produce compounds that retard carbon and nitrogen fluxes to invertebrates. As litter is broken down into smaller particles, there are many opportunities for its elements to reenter the stream food web. Here, I describe a conceptual framework for evaluating how traits of leaf litter will affect its fate in food webs and ecosystems that is useful for predicting how global change will alter carbon fluxes into and out of streams.","container-title":"Annual Review of Ecology, Evolution, and Systematics","DOI":"10.1146/annurev-ecolsys-110218-024755","ISSN":"1543-592X, 1545-2069","issue":"1","journalAbbreviation":"Annu. Rev. Ecol. Evol. Syst.","language":"en","page":"547-568","source":"DOI.org (Crossref)","title":"Revisiting the Fates of Dead Leaves That Fall into Streams","volume":"50","author":[{"family":"Marks","given":"Jane C."}],"issued":{"date-parts":[["2019",11,2]]}}}],"schema":"https://github.com/citation-style-language/schema/raw/master/csl-citation.json"}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17439A" w:rsidRPr="0017439A">
        <w:rPr>
          <w:rFonts w:ascii="Times New Roman" w:hAnsi="Times New Roman" w:cs="Times New Roman"/>
          <w:sz w:val="24"/>
        </w:rPr>
        <w:t>(Marks 2019)</w:t>
      </w:r>
      <w:r w:rsidR="0017439A">
        <w:rPr>
          <w:rFonts w:ascii="Times New Roman" w:eastAsia="Times New Roman" w:hAnsi="Times New Roman" w:cs="Times New Roman"/>
          <w:color w:val="000000"/>
          <w:sz w:val="24"/>
          <w:szCs w:val="24"/>
        </w:rPr>
        <w:fldChar w:fldCharType="end"/>
      </w:r>
      <w:r w:rsidR="00EE7D46" w:rsidRPr="007F648F">
        <w:rPr>
          <w:rFonts w:ascii="Times New Roman" w:eastAsia="Times New Roman" w:hAnsi="Times New Roman" w:cs="Times New Roman"/>
          <w:color w:val="000000"/>
          <w:sz w:val="24"/>
          <w:szCs w:val="24"/>
        </w:rPr>
        <w:t xml:space="preserve">. </w:t>
      </w:r>
      <w:r w:rsidRPr="007F648F">
        <w:rPr>
          <w:rFonts w:ascii="Times New Roman" w:eastAsia="Times New Roman" w:hAnsi="Times New Roman" w:cs="Times New Roman"/>
          <w:color w:val="000000"/>
          <w:sz w:val="24"/>
          <w:szCs w:val="24"/>
        </w:rPr>
        <w:t>In the tropics, microbial breakdown can be a large portion of leaf mass</w:t>
      </w:r>
      <w:r w:rsidR="00A11F6D" w:rsidRPr="007F648F">
        <w:rPr>
          <w:rFonts w:ascii="Times New Roman" w:eastAsia="Times New Roman" w:hAnsi="Times New Roman" w:cs="Times New Roman"/>
          <w:color w:val="000000"/>
          <w:sz w:val="24"/>
          <w:szCs w:val="24"/>
        </w:rPr>
        <w:t xml:space="preserve"> loss</w:t>
      </w:r>
      <w:r w:rsidRPr="007F648F">
        <w:rPr>
          <w:rFonts w:ascii="Times New Roman" w:eastAsia="Times New Roman" w:hAnsi="Times New Roman" w:cs="Times New Roman"/>
          <w:color w:val="000000"/>
          <w:sz w:val="24"/>
          <w:szCs w:val="24"/>
        </w:rPr>
        <w:t>, partially attributed to warmer water temperatures</w:t>
      </w:r>
      <w:r w:rsidR="00A11F6D" w:rsidRPr="007F648F">
        <w:rPr>
          <w:rFonts w:ascii="Times New Roman" w:eastAsia="Times New Roman" w:hAnsi="Times New Roman" w:cs="Times New Roman"/>
          <w:color w:val="000000"/>
          <w:sz w:val="24"/>
          <w:szCs w:val="24"/>
        </w:rPr>
        <w:t xml:space="preserve"> that</w:t>
      </w:r>
      <w:r w:rsidRPr="007F648F">
        <w:rPr>
          <w:rFonts w:ascii="Times New Roman" w:eastAsia="Times New Roman" w:hAnsi="Times New Roman" w:cs="Times New Roman"/>
          <w:color w:val="000000"/>
          <w:sz w:val="24"/>
          <w:szCs w:val="24"/>
        </w:rPr>
        <w:t xml:space="preserve"> </w:t>
      </w:r>
      <w:r w:rsidR="00CB20AF" w:rsidRPr="007F648F">
        <w:rPr>
          <w:rFonts w:ascii="Times New Roman" w:eastAsia="Times New Roman" w:hAnsi="Times New Roman" w:cs="Times New Roman"/>
          <w:color w:val="000000"/>
          <w:sz w:val="24"/>
          <w:szCs w:val="24"/>
        </w:rPr>
        <w:t>enhance</w:t>
      </w:r>
      <w:r w:rsidRPr="007F648F">
        <w:rPr>
          <w:rFonts w:ascii="Times New Roman" w:eastAsia="Times New Roman" w:hAnsi="Times New Roman" w:cs="Times New Roman"/>
          <w:color w:val="000000"/>
          <w:sz w:val="24"/>
          <w:szCs w:val="24"/>
        </w:rPr>
        <w:t xml:space="preserve"> microbial activity </w:t>
      </w:r>
      <w:r w:rsidR="0017439A">
        <w:rPr>
          <w:rFonts w:ascii="Times New Roman" w:eastAsia="Times New Roman" w:hAnsi="Times New Roman" w:cs="Times New Roman"/>
          <w:color w:val="000000"/>
          <w:sz w:val="24"/>
          <w:szCs w:val="24"/>
        </w:rPr>
        <w:fldChar w:fldCharType="begin"/>
      </w:r>
      <w:r w:rsidR="00255FCF">
        <w:rPr>
          <w:rFonts w:ascii="Times New Roman" w:eastAsia="Times New Roman" w:hAnsi="Times New Roman" w:cs="Times New Roman"/>
          <w:color w:val="000000"/>
          <w:sz w:val="24"/>
          <w:szCs w:val="24"/>
        </w:rPr>
        <w:instrText xml:space="preserve"> ADDIN ZOTERO_ITEM CSL_CITATION {"citationID":"lHNsjpaG","properties":{"formattedCitation":"(Irons et al. 1994, Boyero et al. 2016, Tiegs et al. 2019, Marks 2019)","plainCitation":"(Irons et al. 1994, Boyero et al. 2016, Tiegs et al. 2019, Marks 2019)","noteIndex":0},"citationItems":[{"id":406,"uris":["http://zotero.org/users/local/8vupCliM/items/HPHWHBDV"],"itemData":{"id":406,"type":"article-journal","container-title":"Freshwater Biology","DOI":"10.1111/j.1365-2427.1994.tb01135.x","ISSN":"0046-5070, 1365-2427","issue":"2","journalAbbreviation":"Freshwater Biol","language":"en","page":"401-411","source":"DOI.org (Crossref)","title":"Latitudinal patterns in leaf litter breakdown: is temperature really important?","title-short":"Latitudinal patterns in leaf litter breakdown","volume":"32","author":[{"family":"Irons","given":"John G."},{"family":"Oswood","given":"Mark W."},{"family":"Stout","given":"R. Jean"},{"family":"Pringle","given":"Cathy M."}],"issued":{"date-parts":[["1994",10]]}}},{"id":376,"uris":["http://zotero.org/users/local/8vupCliM/items/XA2IPDM5"],"itemData":{"id":376,"type":"article-journal","abstract":"Plant litter breakdown is a key ecological process in terrestrial and freshwater ecosystems. Streams and rivers, in particular, contribute substantially to global carbon fluxes. However, there is little information available on the relative roles of different drivers of plant litter breakdown in fresh waters, particularly at large scales. We present a global-scale study of litter breakdown in streams to compare the roles of biotic, climatic and other environmental factors on breakdown rates. We conducted an experiment in 24 streams encompassing latitudes from 47.8° N to 42.8° S, using litter mixtures of local species differing in quality and phylogenetic diversity (PD), and alder (\n              Alnus glutinosa\n              ) to control for variation in litter traits. Our models revealed that breakdown of alder was driven by climate, with some influence of pH, whereas variation in breakdown of litter mixtures was explained mainly by litter quality and PD. Effects of litter quality and PD and stream pH were more positive at higher temperatures, indicating that different mechanisms may operate at different latitudes. These results reflect global variability caused by multiple factors, but unexplained variance points to the need for expanded global-scale comparisons.","container-title":"Proceedings of the Royal Society B: Biological Sciences","DOI":"10.1098/rspb.2015.2664","ISSN":"0962-8452, 1471-2954","issue":"1829","journalAbbreviation":"Proc. R. Soc. B.","language":"en","page":"20152664","source":"DOI.org (Crossref)","title":"Biotic and abiotic variables influencing plant litter breakdown in streams: a global study","title-short":"Biotic and abiotic variables influencing plant litter breakdown in streams","volume":"283","author":[{"family":"Boyero","given":"Luz"},{"family":"Pearson","given":"Richard G."},{"family":"Hui","given":"Cang"},{"family":"Gessner","given":"Mark O."},{"family":"Pérez","given":"Javier"},{"family":"Alexandrou","given":"Markos A."},{"family":"Graça","given":"Manuel A. S."},{"family":"Cardinale","given":"Bradley J."},{"family":"Albariño","given":"Ricardo J."},{"family":"Arunachalam","given":"Muthukumarasamy"},{"family":"Barmuta","given":"Leon A."},{"family":"Boulton","given":"Andrew J."},{"family":"Bruder","given":"Andreas"},{"family":"Callisto","given":"Marcos"},{"family":"Chauvet","given":"Eric"},{"family":"Death","given":"Russell G."},{"family":"Dudgeon","given":"David"},{"family":"Encalada","given":"Andrea C."},{"family":"Ferreira","given":"Verónica"},{"family":"Figueroa","given":"Ricardo"},{"family":"Flecker","given":"Alexander S."},{"family":"Gonçalves","given":"José F."},{"family":"Helson","given":"Julie"},{"family":"Iwata","given":"Tomoya"},{"family":"Jinggut","given":"Tajang"},{"family":"Mathooko","given":"Jude"},{"family":"Mathuriau","given":"Catherine"},{"family":"M'Erimba","given":"Charles"},{"family":"Moretti","given":"Marcelo S."},{"family":"Pringle","given":"Catherine M."},{"family":"Ramírez","given":"Alonso"},{"family":"Ratnarajah","given":"Lavenia"},{"family":"Rincon","given":"José"},{"family":"Yule","given":"Catherine M."}],"issued":{"date-parts":[["2016",4,27]]}}},{"id":1752,"uris":["http://zotero.org/users/local/8vupCliM/items/L23T3C8J"],"itemData":{"id":1752,"type":"article-journal","abstract":"An experiment in &gt;1000 river and riparian sites found spatial patterns and controls of carbon processing at the global scale.\n          , \n            River ecosystems receive and process vast quantities of terrestrial organic carbon, the fate of which depends strongly on microbial activity. Variation in and controls of processing rates, however, are poorly characterized at the global scale. In response, we used a peer-sourced research network and a highly standardized carbon processing assay to conduct a global-scale field experiment in greater than 1000 river and riparian sites. We found that Earth’s biomes have distinct carbon processing signatures. Slow processing is evident across latitudes, whereas rapid rates are restricted to lower latitudes. Both the mean rate and variability decline with latitude, suggesting temperature constraints toward the poles and greater roles for other environmental drivers (e.g., nutrient loading) toward the equator. These results and data set the stage for unprecedented “next-generation biomonitoring” by establishing baselines to help quantify environmental impacts to the functioning of ecosystems at a global scale.","container-title":"Science Advances","DOI":"10.1126/sciadv.aav0486","ISSN":"2375-2548","issue":"1","journalAbbreviation":"Sci. Adv.","language":"en","page":"eaav0486","source":"DOI.org (Crossref)","title":"Global patterns and drivers of ecosystem functioning in rivers and riparian zones","volume":"5","author":[{"family":"Tiegs","given":"Scott D."},{"family":"Costello","given":"David M."},{"family":"Isken","given":"Mark W."},{"family":"Woodward","given":"Guy"},{"family":"McIntyre","given":"Peter B."},{"family":"Gessner","given":"Mark O."},{"family":"Chauvet","given":"Eric"},{"family":"Griffiths","given":"Natalie A."},{"family":"Flecker","given":"Alex S."},{"family":"Acuña","given":"Vicenç"},{"family":"Albariño","given":"Ricardo"},{"family":"Allen","given":"Daniel C."},{"family":"Alonso","given":"Cecilia"},{"family":"Andino","given":"Patricio"},{"family":"Arango","given":"Clay"},{"family":"Aroviita","given":"Jukka"},{"family":"Barbosa","given":"Marcus V. M."},{"family":"Barmuta","given":"Leon A."},{"family":"Baxter","given":"Colden V."},{"family":"Bell","given":"Thomas D. C."},{"family":"Bellinger","given":"Brent"},{"family":"Boyero","given":"Luz"},{"family":"Brown","given":"Lee E."},{"family":"Bruder","given":"Andreas"},{"family":"Bruesewitz","given":"Denise A."},{"family":"Burdon","given":"Francis J."},{"family":"Callisto","given":"Marcos"},{"family":"Canhoto","given":"Cristina"},{"family":"Capps","given":"Krista A."},{"family":"Castillo","given":"María M."},{"family":"Clapcott","given":"Joanne"},{"family":"Colas","given":"Fanny"},{"family":"Colón-Gaud","given":"Checo"},{"family":"Cornut","given":"Julien"},{"family":"Crespo-Pérez","given":"Verónica"},{"family":"Cross","given":"Wyatt F."},{"family":"Culp","given":"Joseph M."},{"family":"Danger","given":"Michael"},{"family":"Dangles","given":"Olivier"},{"family":"Eyto","given":"Elvira","non-dropping-particle":"de"},{"family":"Derry","given":"Alison M."},{"family":"Villanueva","given":"Veronica Díaz"},{"family":"Douglas","given":"Michael M."},{"family":"Elosegi","given":"Arturo"},{"family":"Encalada","given":"Andrea C."},{"family":"Entrekin","given":"Sally"},{"family":"Espinosa","given":"Rodrigo"},{"family":"Ethaiya","given":"Diana"},{"family":"Ferreira","given":"Verónica"},{"family":"Ferriol","given":"Carmen"},{"family":"Flanagan","given":"Kyla M."},{"family":"Fleituch","given":"Tadeusz"},{"family":"Follstad Shah","given":"Jennifer J."},{"family":"Frainer","given":"André"},{"family":"Friberg","given":"Nikolai"},{"family":"Frost","given":"Paul C."},{"family":"Garcia","given":"Erica A."},{"family":"García Lago","given":"Liliana"},{"family":"García Soto","given":"Pavel Ernesto"},{"family":"Ghate","given":"Sudeep"},{"family":"Giling","given":"Darren P."},{"family":"Gilmer","given":"Alan"},{"family":"Gonçalves","given":"José Francisco"},{"family":"Gonzales","given":"Rosario Karina"},{"family":"Graça","given":"Manuel A. S."},{"family":"Grace","given":"Mike"},{"family":"Grossart","given":"Hans-Peter"},{"family":"Guérold","given":"François"},{"family":"Gulis","given":"Vlad"},{"family":"Hepp","given":"Luiz U."},{"family":"Higgins","given":"Scott"},{"family":"Hishi","given":"Takuo"},{"family":"Huddart","given":"Joseph"},{"family":"Hudson","given":"John"},{"family":"Imberger","given":"Samantha"},{"family":"Iñiguez-Armijos","given":"Carlos"},{"family":"Iwata","given":"Tomoya"},{"family":"Janetski","given":"David J."},{"family":"Jennings","given":"Eleanor"},{"family":"Kirkwood","given":"Andrea E."},{"family":"Koning","given":"Aaron A."},{"family":"Kosten","given":"Sarian"},{"family":"Kuehn","given":"Kevin A."},{"family":"Laudon","given":"Hjalmar"},{"family":"Leavitt","given":"Peter R."},{"family":"Lemes da Silva","given":"Aurea L."},{"family":"Leroux","given":"Shawn J."},{"family":"LeRoy","given":"Carri J."},{"family":"Lisi","given":"Peter J."},{"family":"MacKenzie","given":"Richard"},{"family":"Marcarelli","given":"Amy M."},{"family":"Masese","given":"Frank O."},{"family":"McKie","given":"Brendan G."},{"family":"Oliveira Medeiros","given":"Adriana"},{"family":"Meissner","given":"Kristian"},{"family":"Miliša","given":"Marko"},{"family":"Mishra","given":"Shailendra"},{"family":"Miyake","given":"Yo"},{"family":"Moerke","given":"Ashley"},{"family":"Mombrikotb","given":"Shorok"},{"family":"Mooney","given":"Rob"},{"family":"Moulton","given":"Tim"},{"family":"Muotka","given":"Timo"},{"family":"Negishi","given":"Junjiro N."},{"family":"Neres-Lima","given":"Vinicius"},{"family":"Nieminen","given":"Mika L."},{"family":"Nimptsch","given":"Jorge"},{"family":"Ondruch","given":"Jakub"},{"family":"Paavola","given":"Riku"},{"family":"Pardo","given":"Isabel"},{"family":"Patrick","given":"Christopher J."},{"family":"Peeters","given":"Edwin T. H. M."},{"family":"Pozo","given":"Jesus"},{"family":"Pringle","given":"Catherine"},{"family":"Prussian","given":"Aaron"},{"family":"Quenta","given":"Estefania"},{"family":"Quesada","given":"Antonio"},{"family":"Reid","given":"Brian"},{"family":"Richardson","given":"John S."},{"family":"Rigosi","given":"Anna"},{"family":"Rincón","given":"José"},{"family":"Rîşnoveanu","given":"Geta"},{"family":"Robinson","given":"Christopher T."},{"family":"Rodríguez-Gallego","given":"Lorena"},{"family":"Royer","given":"Todd V."},{"family":"Rusak","given":"James A."},{"family":"Santamans","given":"Anna C."},{"family":"Selmeczy","given":"Géza B."},{"family":"Simiyu","given":"Gelas"},{"family":"Skuja","given":"Agnija"},{"family":"Smykla","given":"Jerzy"},{"family":"Sridhar","given":"Kandikere R."},{"family":"Sponseller","given":"Ryan"},{"family":"Stoler","given":"Aaron"},{"family":"Swan","given":"Christopher M."},{"family":"Szlag","given":"David"},{"family":"Teixeira-de Mello","given":"Franco"},{"family":"Tonkin","given":"Jonathan D."},{"family":"Uusheimo","given":"Sari"},{"family":"Veach","given":"Allison M."},{"family":"Vilbaste","given":"Sirje"},{"family":"Vought","given":"Lena B. M."},{"family":"Wang","given":"Chiao-Ping"},{"family":"Webster","given":"Jackson R."},{"family":"Wilson","given":"Paul B."},{"family":"Woelfl","given":"Stefan"},{"family":"Xenopoulos","given":"Marguerite A."},{"family":"Yates","given":"Adam G."},{"family":"Yoshimura","given":"Chihiro"},{"family":"Yule","given":"Catherine M."},{"family":"Zhang","given":"Yixin X."},{"family":"Zwart","given":"Jacob A."}],"issued":{"date-parts":[["2019",1,4]]}}},{"id":211,"uris":["http://zotero.org/users/local/8vupCliM/items/QEYEQYT2"],"itemData":{"id":211,"type":"article-journal","abstract":"As terrestrial leaf litter decomposes in rivers, its constituent elements follow multiple pathways. Carbon leached as dissolved organic matter can be quickly taken up by microbes, then respired before it can be transferred to the macroscopic food web. Alternatively, this detrital carbon can be ingested and assimilated by aquatic invertebrates, so it is retained longer in the stream and transferred to higher trophic levels. Microbial growth on litter can affect invertebrates through three pathways, which are not mutually exclusive. First, microbes can facilitate invertebrate feeding, improving food quality by conditioning leaves and making them more palatable for invertebrates. Second, microbes can be prey for invertebrates. Third, microbes can compete with invertebrates for resources bound within litter and may produce compounds that retard carbon and nitrogen fluxes to invertebrates. As litter is broken down into smaller particles, there are many opportunities for its elements to reenter the stream food web. Here, I describe a conceptual framework for evaluating how traits of leaf litter will affect its fate in food webs and ecosystems that is useful for predicting how global change will alter carbon fluxes into and out of streams.","container-title":"Annual Review of Ecology, Evolution, and Systematics","DOI":"10.1146/annurev-ecolsys-110218-024755","ISSN":"1543-592X, 1545-2069","issue":"1","journalAbbreviation":"Annu. Rev. Ecol. Evol. Syst.","language":"en","page":"547-568","source":"DOI.org (Crossref)","title":"Revisiting the Fates of Dead Leaves That Fall into Streams","volume":"50","author":[{"family":"Marks","given":"Jane C."}],"issued":{"date-parts":[["2019",11,2]]}}}],"schema":"https://github.com/citation-style-language/schema/raw/master/csl-citation.json"} </w:instrText>
      </w:r>
      <w:r w:rsidR="0017439A">
        <w:rPr>
          <w:rFonts w:ascii="Times New Roman" w:eastAsia="Times New Roman" w:hAnsi="Times New Roman" w:cs="Times New Roman"/>
          <w:color w:val="000000"/>
          <w:sz w:val="24"/>
          <w:szCs w:val="24"/>
        </w:rPr>
        <w:fldChar w:fldCharType="separate"/>
      </w:r>
      <w:r w:rsidR="00255FCF" w:rsidRPr="00255FCF">
        <w:rPr>
          <w:rFonts w:ascii="Times New Roman" w:hAnsi="Times New Roman" w:cs="Times New Roman"/>
          <w:sz w:val="24"/>
        </w:rPr>
        <w:t>(Irons et al. 1994, Boyero et al. 2016, Tiegs et al. 2019, Marks 2019)</w:t>
      </w:r>
      <w:r w:rsidR="0017439A">
        <w:rPr>
          <w:rFonts w:ascii="Times New Roman" w:eastAsia="Times New Roman" w:hAnsi="Times New Roman" w:cs="Times New Roman"/>
          <w:color w:val="000000"/>
          <w:sz w:val="24"/>
          <w:szCs w:val="24"/>
        </w:rPr>
        <w:fldChar w:fldCharType="end"/>
      </w:r>
      <w:r w:rsidR="00CF3E05" w:rsidRPr="007F648F">
        <w:rPr>
          <w:rFonts w:ascii="Times New Roman" w:eastAsia="Times New Roman" w:hAnsi="Times New Roman" w:cs="Times New Roman"/>
          <w:color w:val="000000"/>
          <w:sz w:val="24"/>
          <w:szCs w:val="24"/>
        </w:rPr>
        <w:t xml:space="preserve">. </w:t>
      </w:r>
      <w:r w:rsidR="00170414" w:rsidRPr="007F648F">
        <w:rPr>
          <w:rFonts w:ascii="Times New Roman" w:eastAsia="Times New Roman" w:hAnsi="Times New Roman" w:cs="Times New Roman"/>
          <w:color w:val="000000"/>
          <w:sz w:val="24"/>
          <w:szCs w:val="24"/>
        </w:rPr>
        <w:t>When light enters a stream channel, algae can grow on leaves and stimulate growth of microbial communities</w:t>
      </w:r>
      <w:r w:rsidR="006F08FA" w:rsidRPr="007F648F">
        <w:rPr>
          <w:rFonts w:ascii="Times New Roman" w:eastAsia="Times New Roman" w:hAnsi="Times New Roman" w:cs="Times New Roman"/>
          <w:color w:val="000000"/>
          <w:sz w:val="24"/>
          <w:szCs w:val="24"/>
        </w:rPr>
        <w:t xml:space="preserve"> </w:t>
      </w:r>
      <w:r w:rsidR="00255FCF">
        <w:rPr>
          <w:rFonts w:ascii="Times New Roman" w:eastAsia="Times New Roman" w:hAnsi="Times New Roman" w:cs="Times New Roman"/>
          <w:color w:val="000000"/>
          <w:sz w:val="24"/>
          <w:szCs w:val="24"/>
        </w:rPr>
        <w:fldChar w:fldCharType="begin"/>
      </w:r>
      <w:r w:rsidR="00255FCF">
        <w:rPr>
          <w:rFonts w:ascii="Times New Roman" w:eastAsia="Times New Roman" w:hAnsi="Times New Roman" w:cs="Times New Roman"/>
          <w:color w:val="000000"/>
          <w:sz w:val="24"/>
          <w:szCs w:val="24"/>
        </w:rPr>
        <w:instrText xml:space="preserve"> ADDIN ZOTERO_ITEM CSL_CITATION {"citationID":"UJ4sa5Ha","properties":{"formattedCitation":"(Kuehn et al. 2014)","plainCitation":"(Kuehn et al. 2014)","noteIndex":0},"citationItems":[{"id":268,"uris":["http://zotero.org/users/local/8vupCliM/items/AJS84D8W"],"itemData":{"id":268,"type":"article-journal","abstract":"Microbial communities associated with submerged detritus in aquatic ecosystems often comprise a diverse mixture of autotrophic and heterotrophic microbes, including algae, bacteria, protozoa, and fungi. Recent studies have documented increased rates of plant litter mass loss when periphytic algae are present. We conducted laboratory and ﬁeld experiments to assess potential metabolic interactions between natural autotrophic and heterotrophic microbial communities inhabiting submerged decaying plant litter of Typha angustifolia and Schoenoplectus acutus. In the ﬁeld, submerged plant litter was either exposed to natural sunlight or placed under experimental canopies that manipulated light availability and growth of periphytic algae. Litter was collected and returned to the laboratory, where algal photosynthesis was manipulated (light/dark incubation), while rates of bacterial and fungal growth and productivity were simultaneously quantiﬁed. Bacteria and fungi were rapidly stimulated by exposure to light, thus establishing the potential for algal priming of microbial heterotrophic decay activities. Experimental incubations of decaying litter with 14C- and 13C-bicarbonate established that inorganic C ﬁxed by algal photosynthesis was rapidly transferred to and assimilated by heterotrophic microbial decomposers. Periphytic algal stimulation of microbial heterotrophs, especially fungal decomposers, is an important and largely unrecognized interaction within the detrital microbial landscape, which may transform our current conceptual understanding of microbial secondary production and organic matter decomposition in aquatic ecosystems.","container-title":"Ecology","DOI":"10.1890/13-0430.1","ISSN":"0012-9658","issue":"3","journalAbbreviation":"Ecology","language":"en","page":"749-762","source":"DOI.org (Crossref)","title":"Priming in the microbial landscape: periphytic algal stimulation of litter-associated microbial decomposers","title-short":"Priming in the microbial landscape","volume":"95","author":[{"family":"Kuehn","given":"Kevin A."},{"family":"Francoeur","given":"Steven N."},{"family":"Findlay","given":"Robert H."},{"family":"Neely","given":"Robert K."}],"issued":{"date-parts":[["2014",3]]}}}],"schema":"https://github.com/citation-style-language/schema/raw/master/csl-citation.json"} </w:instrText>
      </w:r>
      <w:r w:rsidR="00255FCF">
        <w:rPr>
          <w:rFonts w:ascii="Times New Roman" w:eastAsia="Times New Roman" w:hAnsi="Times New Roman" w:cs="Times New Roman"/>
          <w:color w:val="000000"/>
          <w:sz w:val="24"/>
          <w:szCs w:val="24"/>
        </w:rPr>
        <w:fldChar w:fldCharType="separate"/>
      </w:r>
      <w:r w:rsidR="00255FCF" w:rsidRPr="00255FCF">
        <w:rPr>
          <w:rFonts w:ascii="Times New Roman" w:hAnsi="Times New Roman" w:cs="Times New Roman"/>
          <w:sz w:val="24"/>
        </w:rPr>
        <w:t>(Kuehn et al. 2014)</w:t>
      </w:r>
      <w:r w:rsidR="00255FCF">
        <w:rPr>
          <w:rFonts w:ascii="Times New Roman" w:eastAsia="Times New Roman" w:hAnsi="Times New Roman" w:cs="Times New Roman"/>
          <w:color w:val="000000"/>
          <w:sz w:val="24"/>
          <w:szCs w:val="24"/>
        </w:rPr>
        <w:fldChar w:fldCharType="end"/>
      </w:r>
      <w:r w:rsidR="006F08FA" w:rsidRPr="007F648F">
        <w:rPr>
          <w:rFonts w:ascii="Times New Roman" w:eastAsia="Times New Roman" w:hAnsi="Times New Roman" w:cs="Times New Roman"/>
          <w:color w:val="000000"/>
          <w:sz w:val="24"/>
          <w:szCs w:val="24"/>
        </w:rPr>
        <w:t>.</w:t>
      </w:r>
      <w:r w:rsidR="00170414" w:rsidRPr="007F648F">
        <w:rPr>
          <w:rFonts w:ascii="Times New Roman" w:eastAsia="Times New Roman" w:hAnsi="Times New Roman" w:cs="Times New Roman"/>
          <w:color w:val="000000"/>
          <w:sz w:val="24"/>
          <w:szCs w:val="24"/>
        </w:rPr>
        <w:t xml:space="preserve"> </w:t>
      </w:r>
      <w:r w:rsidR="003D29DE" w:rsidRPr="007F648F">
        <w:rPr>
          <w:rFonts w:ascii="Times New Roman" w:eastAsia="Times New Roman" w:hAnsi="Times New Roman" w:cs="Times New Roman"/>
          <w:color w:val="000000"/>
          <w:sz w:val="24"/>
          <w:szCs w:val="24"/>
        </w:rPr>
        <w:t xml:space="preserve">Microbial breakdown </w:t>
      </w:r>
      <w:r w:rsidR="00934558" w:rsidRPr="007F648F">
        <w:rPr>
          <w:rFonts w:ascii="Times New Roman" w:eastAsia="Times New Roman" w:hAnsi="Times New Roman" w:cs="Times New Roman"/>
          <w:color w:val="000000"/>
          <w:sz w:val="24"/>
          <w:szCs w:val="24"/>
        </w:rPr>
        <w:t xml:space="preserve">may have </w:t>
      </w:r>
      <w:r w:rsidR="003D29DE" w:rsidRPr="007F648F">
        <w:rPr>
          <w:rFonts w:ascii="Times New Roman" w:eastAsia="Times New Roman" w:hAnsi="Times New Roman" w:cs="Times New Roman"/>
          <w:color w:val="000000"/>
          <w:sz w:val="24"/>
          <w:szCs w:val="24"/>
        </w:rPr>
        <w:t xml:space="preserve">had a greater importance in post-hurricane experiments due to an increased algal priming effect facilitated by hurricanes which </w:t>
      </w:r>
      <w:r w:rsidR="00B31127" w:rsidRPr="007F648F">
        <w:rPr>
          <w:rFonts w:ascii="Times New Roman" w:eastAsia="Times New Roman" w:hAnsi="Times New Roman" w:cs="Times New Roman"/>
          <w:color w:val="000000"/>
          <w:sz w:val="24"/>
          <w:szCs w:val="24"/>
        </w:rPr>
        <w:t>resulted</w:t>
      </w:r>
      <w:r w:rsidR="003D29DE" w:rsidRPr="007F648F">
        <w:rPr>
          <w:rFonts w:ascii="Times New Roman" w:eastAsia="Times New Roman" w:hAnsi="Times New Roman" w:cs="Times New Roman"/>
          <w:color w:val="000000"/>
          <w:sz w:val="24"/>
          <w:szCs w:val="24"/>
        </w:rPr>
        <w:t xml:space="preserve"> </w:t>
      </w:r>
      <w:r w:rsidR="00B31127" w:rsidRPr="007F648F">
        <w:rPr>
          <w:rFonts w:ascii="Times New Roman" w:eastAsia="Times New Roman" w:hAnsi="Times New Roman" w:cs="Times New Roman"/>
          <w:color w:val="000000"/>
          <w:sz w:val="24"/>
          <w:szCs w:val="24"/>
        </w:rPr>
        <w:t>in</w:t>
      </w:r>
      <w:r w:rsidR="003D29DE" w:rsidRPr="007F648F">
        <w:rPr>
          <w:rFonts w:ascii="Times New Roman" w:eastAsia="Times New Roman" w:hAnsi="Times New Roman" w:cs="Times New Roman"/>
          <w:color w:val="000000"/>
          <w:sz w:val="24"/>
          <w:szCs w:val="24"/>
        </w:rPr>
        <w:t xml:space="preserve"> a more open canopy.</w:t>
      </w:r>
    </w:p>
    <w:p w14:paraId="5194617F" w14:textId="338F665B" w:rsidR="00FC1074" w:rsidRPr="007F648F" w:rsidRDefault="00170414" w:rsidP="007F648F">
      <w:pPr>
        <w:spacing w:line="480" w:lineRule="auto"/>
        <w:ind w:firstLine="390"/>
        <w:rPr>
          <w:rFonts w:ascii="Times New Roman" w:eastAsia="Times New Roman" w:hAnsi="Times New Roman" w:cs="Times New Roman"/>
          <w:color w:val="000000"/>
          <w:sz w:val="24"/>
          <w:szCs w:val="24"/>
        </w:rPr>
      </w:pPr>
      <w:r w:rsidRPr="007F648F">
        <w:rPr>
          <w:rFonts w:ascii="Times New Roman" w:eastAsia="Times New Roman" w:hAnsi="Times New Roman" w:cs="Times New Roman"/>
          <w:color w:val="000000"/>
          <w:sz w:val="24"/>
          <w:szCs w:val="24"/>
        </w:rPr>
        <w:lastRenderedPageBreak/>
        <w:t xml:space="preserve">Although </w:t>
      </w:r>
      <w:r w:rsidR="00876805" w:rsidRPr="007F648F">
        <w:rPr>
          <w:rFonts w:ascii="Times New Roman" w:eastAsia="Times New Roman" w:hAnsi="Times New Roman" w:cs="Times New Roman"/>
          <w:color w:val="000000"/>
          <w:sz w:val="24"/>
          <w:szCs w:val="24"/>
        </w:rPr>
        <w:t xml:space="preserve">much previous work has demonstrated top-down effects of freshwater shrimp on leaf litter decomposition, more shrimp does not always result in faster breakdown. March et al. (2001) ran shrimp exclosure studies </w:t>
      </w:r>
      <w:r w:rsidR="00CD2CBC" w:rsidRPr="007F648F">
        <w:rPr>
          <w:rFonts w:ascii="Times New Roman" w:eastAsia="Times New Roman" w:hAnsi="Times New Roman" w:cs="Times New Roman"/>
          <w:color w:val="000000"/>
          <w:sz w:val="24"/>
          <w:szCs w:val="24"/>
        </w:rPr>
        <w:t xml:space="preserve">at three sites </w:t>
      </w:r>
      <w:r w:rsidR="00876805" w:rsidRPr="007F648F">
        <w:rPr>
          <w:rFonts w:ascii="Times New Roman" w:eastAsia="Times New Roman" w:hAnsi="Times New Roman" w:cs="Times New Roman"/>
          <w:color w:val="000000"/>
          <w:sz w:val="24"/>
          <w:szCs w:val="24"/>
        </w:rPr>
        <w:t xml:space="preserve">along a 4.2 km elevation gradient in EYNF. The highest elevation site in the March et al. (2001) study is </w:t>
      </w:r>
      <w:r w:rsidR="00CD2CBC" w:rsidRPr="007F648F">
        <w:rPr>
          <w:rFonts w:ascii="Times New Roman" w:eastAsia="Times New Roman" w:hAnsi="Times New Roman" w:cs="Times New Roman"/>
          <w:color w:val="000000"/>
          <w:sz w:val="24"/>
          <w:szCs w:val="24"/>
        </w:rPr>
        <w:t xml:space="preserve">most analogous </w:t>
      </w:r>
      <w:r w:rsidR="00876805" w:rsidRPr="007F648F">
        <w:rPr>
          <w:rFonts w:ascii="Times New Roman" w:eastAsia="Times New Roman" w:hAnsi="Times New Roman" w:cs="Times New Roman"/>
          <w:color w:val="000000"/>
          <w:sz w:val="24"/>
          <w:szCs w:val="24"/>
        </w:rPr>
        <w:t xml:space="preserve">to our larger study stream (PA), </w:t>
      </w:r>
      <w:r w:rsidR="00022E08" w:rsidRPr="007F648F">
        <w:rPr>
          <w:rFonts w:ascii="Times New Roman" w:eastAsia="Times New Roman" w:hAnsi="Times New Roman" w:cs="Times New Roman"/>
          <w:color w:val="000000"/>
          <w:sz w:val="24"/>
          <w:szCs w:val="24"/>
        </w:rPr>
        <w:t xml:space="preserve">in terms of </w:t>
      </w:r>
      <w:r w:rsidR="00E36B4C" w:rsidRPr="007F648F">
        <w:rPr>
          <w:rFonts w:ascii="Times New Roman" w:eastAsia="Times New Roman" w:hAnsi="Times New Roman" w:cs="Times New Roman"/>
          <w:color w:val="000000"/>
          <w:sz w:val="24"/>
          <w:szCs w:val="24"/>
        </w:rPr>
        <w:t xml:space="preserve">biotic composition, with </w:t>
      </w:r>
      <w:proofErr w:type="spellStart"/>
      <w:r w:rsidR="00876805" w:rsidRPr="007F648F">
        <w:rPr>
          <w:rFonts w:ascii="Times New Roman" w:eastAsia="Times New Roman" w:hAnsi="Times New Roman" w:cs="Times New Roman"/>
          <w:i/>
          <w:iCs/>
          <w:color w:val="000000"/>
          <w:sz w:val="24"/>
          <w:szCs w:val="24"/>
        </w:rPr>
        <w:t>Xiphocaris</w:t>
      </w:r>
      <w:proofErr w:type="spellEnd"/>
      <w:r w:rsidR="00876805" w:rsidRPr="007F648F">
        <w:rPr>
          <w:rFonts w:ascii="Times New Roman" w:eastAsia="Times New Roman" w:hAnsi="Times New Roman" w:cs="Times New Roman"/>
          <w:color w:val="000000"/>
          <w:sz w:val="24"/>
          <w:szCs w:val="24"/>
        </w:rPr>
        <w:t xml:space="preserve"> and </w:t>
      </w:r>
      <w:proofErr w:type="spellStart"/>
      <w:r w:rsidR="00876805" w:rsidRPr="007F648F">
        <w:rPr>
          <w:rFonts w:ascii="Times New Roman" w:eastAsia="Times New Roman" w:hAnsi="Times New Roman" w:cs="Times New Roman"/>
          <w:i/>
          <w:iCs/>
          <w:color w:val="000000"/>
          <w:sz w:val="24"/>
          <w:szCs w:val="24"/>
        </w:rPr>
        <w:t>Atya</w:t>
      </w:r>
      <w:proofErr w:type="spellEnd"/>
      <w:r w:rsidR="00876805" w:rsidRPr="007F648F">
        <w:rPr>
          <w:rFonts w:ascii="Times New Roman" w:eastAsia="Times New Roman" w:hAnsi="Times New Roman" w:cs="Times New Roman"/>
          <w:color w:val="000000"/>
          <w:sz w:val="24"/>
          <w:szCs w:val="24"/>
        </w:rPr>
        <w:t xml:space="preserve"> exert</w:t>
      </w:r>
      <w:r w:rsidR="00E36B4C" w:rsidRPr="007F648F">
        <w:rPr>
          <w:rFonts w:ascii="Times New Roman" w:eastAsia="Times New Roman" w:hAnsi="Times New Roman" w:cs="Times New Roman"/>
          <w:color w:val="000000"/>
          <w:sz w:val="24"/>
          <w:szCs w:val="24"/>
        </w:rPr>
        <w:t>ing strong</w:t>
      </w:r>
      <w:r w:rsidR="00876805" w:rsidRPr="007F648F">
        <w:rPr>
          <w:rFonts w:ascii="Times New Roman" w:eastAsia="Times New Roman" w:hAnsi="Times New Roman" w:cs="Times New Roman"/>
          <w:color w:val="000000"/>
          <w:sz w:val="24"/>
          <w:szCs w:val="24"/>
        </w:rPr>
        <w:t xml:space="preserve"> top-down control on decomposition rates. In</w:t>
      </w:r>
      <w:r w:rsidR="005305A6" w:rsidRPr="007F648F">
        <w:rPr>
          <w:rFonts w:ascii="Times New Roman" w:eastAsia="Times New Roman" w:hAnsi="Times New Roman" w:cs="Times New Roman"/>
          <w:color w:val="000000"/>
          <w:sz w:val="24"/>
          <w:szCs w:val="24"/>
        </w:rPr>
        <w:t xml:space="preserve"> contrast, at</w:t>
      </w:r>
      <w:r w:rsidR="00876805" w:rsidRPr="007F648F">
        <w:rPr>
          <w:rFonts w:ascii="Times New Roman" w:eastAsia="Times New Roman" w:hAnsi="Times New Roman" w:cs="Times New Roman"/>
          <w:color w:val="000000"/>
          <w:sz w:val="24"/>
          <w:szCs w:val="24"/>
        </w:rPr>
        <w:t xml:space="preserve"> mid and low elevation sites, </w:t>
      </w:r>
      <w:proofErr w:type="spellStart"/>
      <w:r w:rsidR="00876805" w:rsidRPr="007F648F">
        <w:rPr>
          <w:rFonts w:ascii="Times New Roman" w:eastAsia="Times New Roman" w:hAnsi="Times New Roman" w:cs="Times New Roman"/>
          <w:i/>
          <w:iCs/>
          <w:color w:val="000000"/>
          <w:sz w:val="24"/>
          <w:szCs w:val="24"/>
        </w:rPr>
        <w:t>Xiphocaris</w:t>
      </w:r>
      <w:proofErr w:type="spellEnd"/>
      <w:r w:rsidR="00876805" w:rsidRPr="007F648F">
        <w:rPr>
          <w:rFonts w:ascii="Times New Roman" w:eastAsia="Times New Roman" w:hAnsi="Times New Roman" w:cs="Times New Roman"/>
          <w:color w:val="000000"/>
          <w:sz w:val="24"/>
          <w:szCs w:val="24"/>
        </w:rPr>
        <w:t xml:space="preserve"> and </w:t>
      </w:r>
      <w:proofErr w:type="spellStart"/>
      <w:r w:rsidR="00876805" w:rsidRPr="007F648F">
        <w:rPr>
          <w:rFonts w:ascii="Times New Roman" w:eastAsia="Times New Roman" w:hAnsi="Times New Roman" w:cs="Times New Roman"/>
          <w:i/>
          <w:iCs/>
          <w:color w:val="000000"/>
          <w:sz w:val="24"/>
          <w:szCs w:val="24"/>
        </w:rPr>
        <w:t>Atya</w:t>
      </w:r>
      <w:proofErr w:type="spellEnd"/>
      <w:r w:rsidR="005305A6" w:rsidRPr="007F648F">
        <w:rPr>
          <w:rFonts w:ascii="Times New Roman" w:eastAsia="Times New Roman" w:hAnsi="Times New Roman" w:cs="Times New Roman"/>
          <w:color w:val="000000"/>
          <w:sz w:val="24"/>
          <w:szCs w:val="24"/>
        </w:rPr>
        <w:t xml:space="preserve"> were</w:t>
      </w:r>
      <w:r w:rsidR="00876805" w:rsidRPr="007F648F">
        <w:rPr>
          <w:rFonts w:ascii="Times New Roman" w:eastAsia="Times New Roman" w:hAnsi="Times New Roman" w:cs="Times New Roman"/>
          <w:color w:val="000000"/>
          <w:sz w:val="24"/>
          <w:szCs w:val="24"/>
        </w:rPr>
        <w:t xml:space="preserve"> considerably less effective in consuming leaf material, as predatory </w:t>
      </w:r>
      <w:r w:rsidR="00876805" w:rsidRPr="007F648F">
        <w:rPr>
          <w:rFonts w:ascii="Times New Roman" w:eastAsia="Times New Roman" w:hAnsi="Times New Roman" w:cs="Times New Roman"/>
          <w:i/>
          <w:iCs/>
          <w:color w:val="000000"/>
          <w:sz w:val="24"/>
          <w:szCs w:val="24"/>
        </w:rPr>
        <w:t>Macrobrachium</w:t>
      </w:r>
      <w:r w:rsidR="00876805" w:rsidRPr="007F648F">
        <w:rPr>
          <w:rFonts w:ascii="Times New Roman" w:eastAsia="Times New Roman" w:hAnsi="Times New Roman" w:cs="Times New Roman"/>
          <w:color w:val="000000"/>
          <w:sz w:val="24"/>
          <w:szCs w:val="24"/>
        </w:rPr>
        <w:t xml:space="preserve"> </w:t>
      </w:r>
      <w:r w:rsidR="005305A6" w:rsidRPr="007F648F">
        <w:rPr>
          <w:rFonts w:ascii="Times New Roman" w:eastAsia="Times New Roman" w:hAnsi="Times New Roman" w:cs="Times New Roman"/>
          <w:color w:val="000000"/>
          <w:sz w:val="24"/>
          <w:szCs w:val="24"/>
        </w:rPr>
        <w:t>we</w:t>
      </w:r>
      <w:r w:rsidR="00876805" w:rsidRPr="007F648F">
        <w:rPr>
          <w:rFonts w:ascii="Times New Roman" w:eastAsia="Times New Roman" w:hAnsi="Times New Roman" w:cs="Times New Roman"/>
          <w:color w:val="000000"/>
          <w:sz w:val="24"/>
          <w:szCs w:val="24"/>
        </w:rPr>
        <w:t xml:space="preserve">re 4-fold and 6-fold more abundant relative to the high elevation site. Notably, at the mid and low elevation sites, shrimp abundance </w:t>
      </w:r>
      <w:r w:rsidR="00C04D84" w:rsidRPr="007F648F">
        <w:rPr>
          <w:rFonts w:ascii="Times New Roman" w:eastAsia="Times New Roman" w:hAnsi="Times New Roman" w:cs="Times New Roman"/>
          <w:color w:val="000000"/>
          <w:sz w:val="24"/>
          <w:szCs w:val="24"/>
        </w:rPr>
        <w:t xml:space="preserve">was </w:t>
      </w:r>
      <w:r w:rsidR="00876805" w:rsidRPr="007F648F">
        <w:rPr>
          <w:rFonts w:ascii="Times New Roman" w:eastAsia="Times New Roman" w:hAnsi="Times New Roman" w:cs="Times New Roman"/>
          <w:color w:val="000000"/>
          <w:sz w:val="24"/>
          <w:szCs w:val="24"/>
        </w:rPr>
        <w:t xml:space="preserve">2-fold higher than at the high elevation site, yet, only at the high elevation site </w:t>
      </w:r>
      <w:r w:rsidR="00C04D84" w:rsidRPr="007F648F">
        <w:rPr>
          <w:rFonts w:ascii="Times New Roman" w:eastAsia="Times New Roman" w:hAnsi="Times New Roman" w:cs="Times New Roman"/>
          <w:color w:val="000000"/>
          <w:sz w:val="24"/>
          <w:szCs w:val="24"/>
        </w:rPr>
        <w:t xml:space="preserve">did </w:t>
      </w:r>
      <w:r w:rsidR="00876805" w:rsidRPr="007F648F">
        <w:rPr>
          <w:rFonts w:ascii="Times New Roman" w:eastAsia="Times New Roman" w:hAnsi="Times New Roman" w:cs="Times New Roman"/>
          <w:color w:val="000000"/>
          <w:sz w:val="24"/>
          <w:szCs w:val="24"/>
        </w:rPr>
        <w:t xml:space="preserve">shrimp have top-down effects on leaf litter breakdown. </w:t>
      </w:r>
      <w:r w:rsidR="00C04D84" w:rsidRPr="007F648F">
        <w:rPr>
          <w:rFonts w:ascii="Times New Roman" w:eastAsia="Times New Roman" w:hAnsi="Times New Roman" w:cs="Times New Roman"/>
          <w:color w:val="000000"/>
          <w:sz w:val="24"/>
          <w:szCs w:val="24"/>
        </w:rPr>
        <w:t xml:space="preserve">Studies in </w:t>
      </w:r>
      <w:r w:rsidR="00876805" w:rsidRPr="007F648F">
        <w:rPr>
          <w:rFonts w:ascii="Times New Roman" w:eastAsia="Times New Roman" w:hAnsi="Times New Roman" w:cs="Times New Roman"/>
          <w:color w:val="000000"/>
          <w:sz w:val="24"/>
          <w:szCs w:val="24"/>
        </w:rPr>
        <w:t>Brazil</w:t>
      </w:r>
      <w:r w:rsidR="00C04D84" w:rsidRPr="007F648F">
        <w:rPr>
          <w:rFonts w:ascii="Times New Roman" w:eastAsia="Times New Roman" w:hAnsi="Times New Roman" w:cs="Times New Roman"/>
          <w:color w:val="000000"/>
          <w:sz w:val="24"/>
          <w:szCs w:val="24"/>
        </w:rPr>
        <w:t xml:space="preserve"> showed that</w:t>
      </w:r>
      <w:r w:rsidR="00876805" w:rsidRPr="007F648F">
        <w:rPr>
          <w:rFonts w:ascii="Times New Roman" w:eastAsia="Times New Roman" w:hAnsi="Times New Roman" w:cs="Times New Roman"/>
          <w:color w:val="000000"/>
          <w:sz w:val="24"/>
          <w:szCs w:val="24"/>
        </w:rPr>
        <w:t xml:space="preserve"> decomposition rates were faster in the exclusion of </w:t>
      </w:r>
      <w:proofErr w:type="spellStart"/>
      <w:r w:rsidR="00876805" w:rsidRPr="007F648F">
        <w:rPr>
          <w:rFonts w:ascii="Times New Roman" w:eastAsia="Times New Roman" w:hAnsi="Times New Roman" w:cs="Times New Roman"/>
          <w:i/>
          <w:iCs/>
          <w:color w:val="000000"/>
          <w:sz w:val="24"/>
          <w:szCs w:val="24"/>
        </w:rPr>
        <w:t>Potimirim</w:t>
      </w:r>
      <w:proofErr w:type="spellEnd"/>
      <w:r w:rsidR="00876805" w:rsidRPr="007F648F">
        <w:rPr>
          <w:rFonts w:ascii="Times New Roman" w:eastAsia="Times New Roman" w:hAnsi="Times New Roman" w:cs="Times New Roman"/>
          <w:i/>
          <w:iCs/>
          <w:color w:val="000000"/>
          <w:sz w:val="24"/>
          <w:szCs w:val="24"/>
        </w:rPr>
        <w:t xml:space="preserve"> </w:t>
      </w:r>
      <w:proofErr w:type="spellStart"/>
      <w:r w:rsidR="00876805" w:rsidRPr="007F648F">
        <w:rPr>
          <w:rFonts w:ascii="Times New Roman" w:eastAsia="Times New Roman" w:hAnsi="Times New Roman" w:cs="Times New Roman"/>
          <w:i/>
          <w:iCs/>
          <w:color w:val="000000"/>
          <w:sz w:val="24"/>
          <w:szCs w:val="24"/>
        </w:rPr>
        <w:t>brasiliana</w:t>
      </w:r>
      <w:proofErr w:type="spellEnd"/>
      <w:r w:rsidR="00876805" w:rsidRPr="007F648F">
        <w:rPr>
          <w:rFonts w:ascii="Times New Roman" w:eastAsia="Times New Roman" w:hAnsi="Times New Roman" w:cs="Times New Roman"/>
          <w:color w:val="000000"/>
          <w:sz w:val="24"/>
          <w:szCs w:val="24"/>
        </w:rPr>
        <w:t xml:space="preserve"> and </w:t>
      </w:r>
      <w:r w:rsidR="00876805" w:rsidRPr="007F648F">
        <w:rPr>
          <w:rFonts w:ascii="Times New Roman" w:eastAsia="Times New Roman" w:hAnsi="Times New Roman" w:cs="Times New Roman"/>
          <w:i/>
          <w:iCs/>
          <w:color w:val="000000"/>
          <w:sz w:val="24"/>
          <w:szCs w:val="24"/>
        </w:rPr>
        <w:t xml:space="preserve">Macrobrachium </w:t>
      </w:r>
      <w:proofErr w:type="spellStart"/>
      <w:r w:rsidR="00876805" w:rsidRPr="007F648F">
        <w:rPr>
          <w:rFonts w:ascii="Times New Roman" w:eastAsia="Times New Roman" w:hAnsi="Times New Roman" w:cs="Times New Roman"/>
          <w:i/>
          <w:iCs/>
          <w:color w:val="000000"/>
          <w:sz w:val="24"/>
          <w:szCs w:val="24"/>
        </w:rPr>
        <w:t>olfersii</w:t>
      </w:r>
      <w:proofErr w:type="spellEnd"/>
      <w:r w:rsidR="00876805" w:rsidRPr="007F648F">
        <w:rPr>
          <w:rFonts w:ascii="Times New Roman" w:eastAsia="Times New Roman" w:hAnsi="Times New Roman" w:cs="Times New Roman"/>
          <w:i/>
          <w:iCs/>
          <w:color w:val="000000"/>
          <w:sz w:val="24"/>
          <w:szCs w:val="24"/>
        </w:rPr>
        <w:t xml:space="preserve"> </w:t>
      </w:r>
      <w:r w:rsidR="00C04D84" w:rsidRPr="007F648F">
        <w:rPr>
          <w:rFonts w:ascii="Times New Roman" w:eastAsia="Times New Roman" w:hAnsi="Times New Roman" w:cs="Times New Roman"/>
          <w:color w:val="000000"/>
          <w:sz w:val="24"/>
          <w:szCs w:val="24"/>
        </w:rPr>
        <w:t xml:space="preserve">because </w:t>
      </w:r>
      <w:r w:rsidR="00876805" w:rsidRPr="007F648F">
        <w:rPr>
          <w:rFonts w:ascii="Times New Roman" w:eastAsia="Times New Roman" w:hAnsi="Times New Roman" w:cs="Times New Roman"/>
          <w:color w:val="000000"/>
          <w:sz w:val="24"/>
          <w:szCs w:val="24"/>
        </w:rPr>
        <w:t>these shrimp were preying on insects that contribute</w:t>
      </w:r>
      <w:r w:rsidR="00C04D84" w:rsidRPr="007F648F">
        <w:rPr>
          <w:rFonts w:ascii="Times New Roman" w:eastAsia="Times New Roman" w:hAnsi="Times New Roman" w:cs="Times New Roman"/>
          <w:color w:val="000000"/>
          <w:sz w:val="24"/>
          <w:szCs w:val="24"/>
        </w:rPr>
        <w:t>d</w:t>
      </w:r>
      <w:r w:rsidR="00876805" w:rsidRPr="007F648F">
        <w:rPr>
          <w:rFonts w:ascii="Times New Roman" w:eastAsia="Times New Roman" w:hAnsi="Times New Roman" w:cs="Times New Roman"/>
          <w:color w:val="000000"/>
          <w:sz w:val="24"/>
          <w:szCs w:val="24"/>
        </w:rPr>
        <w:t xml:space="preserve"> to breakdown </w:t>
      </w:r>
      <w:r w:rsidR="00255FCF">
        <w:rPr>
          <w:rFonts w:ascii="Times New Roman" w:eastAsia="Times New Roman" w:hAnsi="Times New Roman" w:cs="Times New Roman"/>
          <w:color w:val="000000"/>
          <w:sz w:val="24"/>
          <w:szCs w:val="24"/>
        </w:rPr>
        <w:fldChar w:fldCharType="begin"/>
      </w:r>
      <w:r w:rsidR="00255FCF">
        <w:rPr>
          <w:rFonts w:ascii="Times New Roman" w:eastAsia="Times New Roman" w:hAnsi="Times New Roman" w:cs="Times New Roman"/>
          <w:color w:val="000000"/>
          <w:sz w:val="24"/>
          <w:szCs w:val="24"/>
        </w:rPr>
        <w:instrText xml:space="preserve"> ADDIN ZOTERO_ITEM CSL_CITATION {"citationID":"HsDzZltd","properties":{"formattedCitation":"(Andrade et al. 2017)","plainCitation":"(Andrade et al. 2017)","noteIndex":0},"citationItems":[{"id":1962,"uris":["http://zotero.org/users/local/8vupCliM/items/KJGEKTAQ"],"itemData":{"id":1962,"type":"article-journal","abstract":"There is interest in the relationships between macroconsumers (e.g. shrimp) and aquatic insects, as well as their role in ecological processes, including leaf breakdown, in tropical freshwater environments. Many studies have shown that shrimp have the capacity to reduce the abundance of aquatic insects (by predation and behavioural inhibition) and promote leaf breakdown as shredders. To discriminate between these effects, we used fresh leaves of Erythroxylum pulchrum and manipulated the presence of shrimp and insects by electric exclusion at high and low intensities of electric field. In the control treatment (no electric exclusion) shrimp (the brushing collector Potimirim brasiliana and the shredding omnivore Macrobrachium olfersii) and aquatic insects (including shredders) were present. The low-intensity electric field excluded only shrimp, whereas the high-intensity electric field excluded both shrimp and medium- and large-sized aquatic insects (.2 mm). Leaf processing was approximately twice as fast in the absence of shrimp and in the presence of insects than when both or neither were present. This implied a trophic cascade of shrimp acting as potential predators of insect shredders, but not acting as shredders themselves. We postulate that increased leaf processing was caused by a behavioural response of the putative shredders to the absence of shrimp; abundant leptophlebiid ephemeropterans were the most likely shredders.","container-title":"Marine and Freshwater Research","DOI":"10.1071/MF16206","ISSN":"1323-1650","issue":"9","journalAbbreviation":"Mar. Freshwater Res.","language":"en","page":"1695","source":"DOI.org (Crossref)","title":"Differentiating the roles of shrimp and aquatic insects in leaf processing in a Neotropical stream","volume":"68","author":[{"family":"Andrade","given":"Claudia M."},{"family":"Neres-Lima","given":"Vinicius"},{"family":"Moulton","given":"Timothy P."}],"issued":{"date-parts":[["2017"]]}}}],"schema":"https://github.com/citation-style-language/schema/raw/master/csl-citation.json"} </w:instrText>
      </w:r>
      <w:r w:rsidR="00255FCF">
        <w:rPr>
          <w:rFonts w:ascii="Times New Roman" w:eastAsia="Times New Roman" w:hAnsi="Times New Roman" w:cs="Times New Roman"/>
          <w:color w:val="000000"/>
          <w:sz w:val="24"/>
          <w:szCs w:val="24"/>
        </w:rPr>
        <w:fldChar w:fldCharType="separate"/>
      </w:r>
      <w:r w:rsidR="00255FCF" w:rsidRPr="00255FCF">
        <w:rPr>
          <w:rFonts w:ascii="Times New Roman" w:hAnsi="Times New Roman" w:cs="Times New Roman"/>
          <w:sz w:val="24"/>
        </w:rPr>
        <w:t>(Andrade et al. 2017)</w:t>
      </w:r>
      <w:r w:rsidR="00255FCF">
        <w:rPr>
          <w:rFonts w:ascii="Times New Roman" w:eastAsia="Times New Roman" w:hAnsi="Times New Roman" w:cs="Times New Roman"/>
          <w:color w:val="000000"/>
          <w:sz w:val="24"/>
          <w:szCs w:val="24"/>
        </w:rPr>
        <w:fldChar w:fldCharType="end"/>
      </w:r>
      <w:r w:rsidR="00876805" w:rsidRPr="007F648F">
        <w:rPr>
          <w:rFonts w:ascii="Times New Roman" w:eastAsia="Times New Roman" w:hAnsi="Times New Roman" w:cs="Times New Roman"/>
          <w:color w:val="000000"/>
          <w:sz w:val="24"/>
          <w:szCs w:val="24"/>
        </w:rPr>
        <w:t xml:space="preserve">. In </w:t>
      </w:r>
      <w:r w:rsidR="00C04D84" w:rsidRPr="007F648F">
        <w:rPr>
          <w:rFonts w:ascii="Times New Roman" w:eastAsia="Times New Roman" w:hAnsi="Times New Roman" w:cs="Times New Roman"/>
          <w:color w:val="000000"/>
          <w:sz w:val="24"/>
          <w:szCs w:val="24"/>
        </w:rPr>
        <w:t xml:space="preserve">a tropical stream in </w:t>
      </w:r>
      <w:r w:rsidR="00876805" w:rsidRPr="007F648F">
        <w:rPr>
          <w:rFonts w:ascii="Times New Roman" w:eastAsia="Times New Roman" w:hAnsi="Times New Roman" w:cs="Times New Roman"/>
          <w:color w:val="000000"/>
          <w:sz w:val="24"/>
          <w:szCs w:val="24"/>
        </w:rPr>
        <w:t xml:space="preserve">Hong Kong, decomposition rates were similar in the presence and exclusion of </w:t>
      </w:r>
      <w:r w:rsidR="00876805" w:rsidRPr="007F648F">
        <w:rPr>
          <w:rFonts w:ascii="Times New Roman" w:eastAsia="Times New Roman" w:hAnsi="Times New Roman" w:cs="Times New Roman"/>
          <w:i/>
          <w:iCs/>
          <w:color w:val="000000"/>
          <w:sz w:val="24"/>
          <w:szCs w:val="24"/>
        </w:rPr>
        <w:t xml:space="preserve">Macrobrachium </w:t>
      </w:r>
      <w:proofErr w:type="spellStart"/>
      <w:r w:rsidR="00876805" w:rsidRPr="007F648F">
        <w:rPr>
          <w:rFonts w:ascii="Times New Roman" w:eastAsia="Times New Roman" w:hAnsi="Times New Roman" w:cs="Times New Roman"/>
          <w:i/>
          <w:iCs/>
          <w:color w:val="000000"/>
          <w:sz w:val="24"/>
          <w:szCs w:val="24"/>
        </w:rPr>
        <w:t>hainanense</w:t>
      </w:r>
      <w:proofErr w:type="spellEnd"/>
      <w:r w:rsidR="00876805" w:rsidRPr="007F648F">
        <w:rPr>
          <w:rFonts w:ascii="Times New Roman" w:eastAsia="Times New Roman" w:hAnsi="Times New Roman" w:cs="Times New Roman"/>
          <w:color w:val="000000"/>
          <w:sz w:val="24"/>
          <w:szCs w:val="24"/>
        </w:rPr>
        <w:t xml:space="preserve">, as shrimp mainly functioned as predators on insects who contributed more substantially to breakdown </w:t>
      </w:r>
      <w:r w:rsidR="00255FCF">
        <w:rPr>
          <w:rFonts w:ascii="Times New Roman" w:eastAsia="Times New Roman" w:hAnsi="Times New Roman" w:cs="Times New Roman"/>
          <w:color w:val="000000"/>
          <w:sz w:val="24"/>
          <w:szCs w:val="24"/>
        </w:rPr>
        <w:fldChar w:fldCharType="begin"/>
      </w:r>
      <w:r w:rsidR="00255FCF">
        <w:rPr>
          <w:rFonts w:ascii="Times New Roman" w:eastAsia="Times New Roman" w:hAnsi="Times New Roman" w:cs="Times New Roman"/>
          <w:color w:val="000000"/>
          <w:sz w:val="24"/>
          <w:szCs w:val="24"/>
        </w:rPr>
        <w:instrText xml:space="preserve"> ADDIN ZOTERO_ITEM CSL_CITATION {"citationID":"6P3P5SH4","properties":{"formattedCitation":"(Ho and Dudgeon 2016)","plainCitation":"(Ho and Dudgeon 2016)","noteIndex":0},"citationItems":[{"id":681,"uris":["http://zotero.org/users/local/8vupCliM/items/8IYHQING"],"itemData":{"id":681,"type":"article-journal","container-title":"Freshwater Biology","DOI":"10.1111/fwb.12678","ISSN":"00465070","issue":"1","journalAbbreviation":"Freshw Biol","language":"en","page":"57-68","source":"DOI.org (Crossref)","title":"Are high densities of fishes and shrimp associated with top-down control of tropical benthic communities? A test in three Hong Kong streams","title-short":"Are high densities of fishes and shrimp associated with top-down control of tropical benthic communities?","volume":"61","author":[{"family":"Ho","given":"Bill S. K."},{"family":"Dudgeon","given":"David"}],"issued":{"date-parts":[["2016",1]]}}}],"schema":"https://github.com/citation-style-language/schema/raw/master/csl-citation.json"} </w:instrText>
      </w:r>
      <w:r w:rsidR="00255FCF">
        <w:rPr>
          <w:rFonts w:ascii="Times New Roman" w:eastAsia="Times New Roman" w:hAnsi="Times New Roman" w:cs="Times New Roman"/>
          <w:color w:val="000000"/>
          <w:sz w:val="24"/>
          <w:szCs w:val="24"/>
        </w:rPr>
        <w:fldChar w:fldCharType="separate"/>
      </w:r>
      <w:r w:rsidR="00255FCF" w:rsidRPr="00255FCF">
        <w:rPr>
          <w:rFonts w:ascii="Times New Roman" w:hAnsi="Times New Roman" w:cs="Times New Roman"/>
          <w:sz w:val="24"/>
        </w:rPr>
        <w:t>(Ho and Dudgeon 2016)</w:t>
      </w:r>
      <w:r w:rsidR="00255FCF">
        <w:rPr>
          <w:rFonts w:ascii="Times New Roman" w:eastAsia="Times New Roman" w:hAnsi="Times New Roman" w:cs="Times New Roman"/>
          <w:color w:val="000000"/>
          <w:sz w:val="24"/>
          <w:szCs w:val="24"/>
        </w:rPr>
        <w:fldChar w:fldCharType="end"/>
      </w:r>
      <w:r w:rsidR="00876805" w:rsidRPr="007F648F">
        <w:rPr>
          <w:rFonts w:ascii="Times New Roman" w:eastAsia="Times New Roman" w:hAnsi="Times New Roman" w:cs="Times New Roman"/>
          <w:color w:val="000000"/>
          <w:sz w:val="24"/>
          <w:szCs w:val="24"/>
        </w:rPr>
        <w:t>.</w:t>
      </w:r>
      <w:r w:rsidR="00A943CF" w:rsidRPr="007F648F">
        <w:rPr>
          <w:rFonts w:ascii="Times New Roman" w:eastAsia="Times New Roman" w:hAnsi="Times New Roman" w:cs="Times New Roman"/>
          <w:color w:val="000000"/>
          <w:sz w:val="24"/>
          <w:szCs w:val="24"/>
        </w:rPr>
        <w:t xml:space="preserve"> </w:t>
      </w:r>
    </w:p>
    <w:p w14:paraId="50296E0A" w14:textId="201FBADF" w:rsidR="00876805" w:rsidRPr="007F648F" w:rsidRDefault="00CD3547" w:rsidP="007F648F">
      <w:pPr>
        <w:spacing w:line="480" w:lineRule="auto"/>
        <w:ind w:firstLine="390"/>
        <w:rPr>
          <w:rFonts w:ascii="Times New Roman" w:eastAsia="Times New Roman" w:hAnsi="Times New Roman" w:cs="Times New Roman"/>
          <w:color w:val="000000"/>
          <w:sz w:val="24"/>
          <w:szCs w:val="24"/>
        </w:rPr>
      </w:pPr>
      <w:r w:rsidRPr="007F648F">
        <w:rPr>
          <w:rFonts w:ascii="Times New Roman" w:eastAsia="Times New Roman" w:hAnsi="Times New Roman" w:cs="Times New Roman"/>
          <w:color w:val="000000"/>
          <w:sz w:val="24"/>
          <w:szCs w:val="24"/>
        </w:rPr>
        <w:t>I</w:t>
      </w:r>
      <w:r w:rsidR="00876805" w:rsidRPr="007F648F">
        <w:rPr>
          <w:rFonts w:ascii="Times New Roman" w:eastAsia="Times New Roman" w:hAnsi="Times New Roman" w:cs="Times New Roman"/>
          <w:color w:val="000000"/>
          <w:sz w:val="24"/>
          <w:szCs w:val="24"/>
        </w:rPr>
        <w:t>n our study</w:t>
      </w:r>
      <w:r w:rsidR="00C27381" w:rsidRPr="007F648F">
        <w:rPr>
          <w:rFonts w:ascii="Times New Roman" w:eastAsia="Times New Roman" w:hAnsi="Times New Roman" w:cs="Times New Roman"/>
          <w:color w:val="000000"/>
          <w:sz w:val="24"/>
          <w:szCs w:val="24"/>
        </w:rPr>
        <w:t>,</w:t>
      </w:r>
      <w:r w:rsidR="00876805" w:rsidRPr="007F648F">
        <w:rPr>
          <w:rFonts w:ascii="Times New Roman" w:eastAsia="Times New Roman" w:hAnsi="Times New Roman" w:cs="Times New Roman"/>
          <w:color w:val="000000"/>
          <w:sz w:val="24"/>
          <w:szCs w:val="24"/>
        </w:rPr>
        <w:t xml:space="preserve"> we saw </w:t>
      </w:r>
      <w:r w:rsidR="00C27381" w:rsidRPr="007F648F">
        <w:rPr>
          <w:rFonts w:ascii="Times New Roman" w:eastAsia="Times New Roman" w:hAnsi="Times New Roman" w:cs="Times New Roman"/>
          <w:color w:val="000000"/>
          <w:sz w:val="24"/>
          <w:szCs w:val="24"/>
        </w:rPr>
        <w:t xml:space="preserve">that </w:t>
      </w:r>
      <w:r w:rsidR="00876805" w:rsidRPr="007F648F">
        <w:rPr>
          <w:rFonts w:ascii="Times New Roman" w:eastAsia="Times New Roman" w:hAnsi="Times New Roman" w:cs="Times New Roman"/>
          <w:color w:val="000000"/>
          <w:sz w:val="24"/>
          <w:szCs w:val="24"/>
        </w:rPr>
        <w:t xml:space="preserve">a 2-fold increase in shrimp abundance </w:t>
      </w:r>
      <w:r w:rsidR="00F7646F" w:rsidRPr="007F648F">
        <w:rPr>
          <w:rFonts w:ascii="Times New Roman" w:eastAsia="Times New Roman" w:hAnsi="Times New Roman" w:cs="Times New Roman"/>
          <w:color w:val="000000"/>
          <w:sz w:val="24"/>
          <w:szCs w:val="24"/>
        </w:rPr>
        <w:t xml:space="preserve">following hurricane disturbance </w:t>
      </w:r>
      <w:r w:rsidR="00876805" w:rsidRPr="007F648F">
        <w:rPr>
          <w:rFonts w:ascii="Times New Roman" w:eastAsia="Times New Roman" w:hAnsi="Times New Roman" w:cs="Times New Roman"/>
          <w:color w:val="000000"/>
          <w:sz w:val="24"/>
          <w:szCs w:val="24"/>
        </w:rPr>
        <w:t>did not increase leaf litter breakdown rates</w:t>
      </w:r>
      <w:r w:rsidR="00FC1074" w:rsidRPr="007F648F">
        <w:rPr>
          <w:rFonts w:ascii="Times New Roman" w:eastAsia="Times New Roman" w:hAnsi="Times New Roman" w:cs="Times New Roman"/>
          <w:color w:val="000000"/>
          <w:sz w:val="24"/>
          <w:szCs w:val="24"/>
        </w:rPr>
        <w:t>. This may be due in part to a saturation effect of shrimp numbers on leaf decomposition rate</w:t>
      </w:r>
      <w:r w:rsidR="00943E5D" w:rsidRPr="007F648F">
        <w:rPr>
          <w:rFonts w:ascii="Times New Roman" w:eastAsia="Times New Roman" w:hAnsi="Times New Roman" w:cs="Times New Roman"/>
          <w:color w:val="000000"/>
          <w:sz w:val="24"/>
          <w:szCs w:val="24"/>
        </w:rPr>
        <w:t xml:space="preserve">, where shrimp </w:t>
      </w:r>
      <w:r w:rsidR="00F7646F" w:rsidRPr="007F648F">
        <w:rPr>
          <w:rFonts w:ascii="Times New Roman" w:eastAsia="Times New Roman" w:hAnsi="Times New Roman" w:cs="Times New Roman"/>
          <w:color w:val="000000"/>
          <w:sz w:val="24"/>
          <w:szCs w:val="24"/>
        </w:rPr>
        <w:t>were</w:t>
      </w:r>
      <w:r w:rsidR="00943E5D" w:rsidRPr="007F648F">
        <w:rPr>
          <w:rFonts w:ascii="Times New Roman" w:eastAsia="Times New Roman" w:hAnsi="Times New Roman" w:cs="Times New Roman"/>
          <w:color w:val="000000"/>
          <w:sz w:val="24"/>
          <w:szCs w:val="24"/>
        </w:rPr>
        <w:t xml:space="preserve"> consuming almost all available resources. </w:t>
      </w:r>
      <w:r w:rsidR="00D47AEF" w:rsidRPr="007F648F">
        <w:rPr>
          <w:rFonts w:ascii="Times New Roman" w:eastAsia="Times New Roman" w:hAnsi="Times New Roman" w:cs="Times New Roman"/>
          <w:color w:val="000000"/>
          <w:sz w:val="24"/>
          <w:szCs w:val="24"/>
        </w:rPr>
        <w:t>That is</w:t>
      </w:r>
      <w:r w:rsidR="00943E5D" w:rsidRPr="007F648F">
        <w:rPr>
          <w:rFonts w:ascii="Times New Roman" w:eastAsia="Times New Roman" w:hAnsi="Times New Roman" w:cs="Times New Roman"/>
          <w:color w:val="000000"/>
          <w:sz w:val="24"/>
          <w:szCs w:val="24"/>
        </w:rPr>
        <w:t>, it is possible</w:t>
      </w:r>
      <w:r w:rsidR="004877A2" w:rsidRPr="007F648F">
        <w:rPr>
          <w:rFonts w:ascii="Times New Roman" w:eastAsia="Times New Roman" w:hAnsi="Times New Roman" w:cs="Times New Roman"/>
          <w:color w:val="000000"/>
          <w:sz w:val="24"/>
          <w:szCs w:val="24"/>
        </w:rPr>
        <w:t xml:space="preserve"> decomposition </w:t>
      </w:r>
      <w:r w:rsidR="00D47AEF" w:rsidRPr="007F648F">
        <w:rPr>
          <w:rFonts w:ascii="Times New Roman" w:eastAsia="Times New Roman" w:hAnsi="Times New Roman" w:cs="Times New Roman"/>
          <w:color w:val="000000"/>
          <w:sz w:val="24"/>
          <w:szCs w:val="24"/>
        </w:rPr>
        <w:t>did</w:t>
      </w:r>
      <w:r w:rsidR="004877A2" w:rsidRPr="007F648F">
        <w:rPr>
          <w:rFonts w:ascii="Times New Roman" w:eastAsia="Times New Roman" w:hAnsi="Times New Roman" w:cs="Times New Roman"/>
          <w:color w:val="000000"/>
          <w:sz w:val="24"/>
          <w:szCs w:val="24"/>
        </w:rPr>
        <w:t xml:space="preserve"> not increase despite increased numbers of shrimp</w:t>
      </w:r>
      <w:r w:rsidR="00D47AEF" w:rsidRPr="007F648F">
        <w:rPr>
          <w:rFonts w:ascii="Times New Roman" w:eastAsia="Times New Roman" w:hAnsi="Times New Roman" w:cs="Times New Roman"/>
          <w:color w:val="000000"/>
          <w:sz w:val="24"/>
          <w:szCs w:val="24"/>
        </w:rPr>
        <w:t xml:space="preserve"> because</w:t>
      </w:r>
      <w:r w:rsidR="004877A2" w:rsidRPr="007F648F">
        <w:rPr>
          <w:rFonts w:ascii="Times New Roman" w:eastAsia="Times New Roman" w:hAnsi="Times New Roman" w:cs="Times New Roman"/>
          <w:color w:val="000000"/>
          <w:sz w:val="24"/>
          <w:szCs w:val="24"/>
        </w:rPr>
        <w:t xml:space="preserve"> pre-hurricane abundances were already effectively </w:t>
      </w:r>
      <w:r w:rsidR="00943E5D" w:rsidRPr="007F648F">
        <w:rPr>
          <w:rFonts w:ascii="Times New Roman" w:eastAsia="Times New Roman" w:hAnsi="Times New Roman" w:cs="Times New Roman"/>
          <w:color w:val="000000"/>
          <w:sz w:val="24"/>
          <w:szCs w:val="24"/>
        </w:rPr>
        <w:t xml:space="preserve">consuming </w:t>
      </w:r>
      <w:r w:rsidR="004877A2" w:rsidRPr="007F648F">
        <w:rPr>
          <w:rFonts w:ascii="Times New Roman" w:eastAsia="Times New Roman" w:hAnsi="Times New Roman" w:cs="Times New Roman"/>
          <w:color w:val="000000"/>
          <w:sz w:val="24"/>
          <w:szCs w:val="24"/>
        </w:rPr>
        <w:t xml:space="preserve">all leaf material except </w:t>
      </w:r>
      <w:r w:rsidR="00943E5D" w:rsidRPr="007F648F">
        <w:rPr>
          <w:rFonts w:ascii="Times New Roman" w:eastAsia="Times New Roman" w:hAnsi="Times New Roman" w:cs="Times New Roman"/>
          <w:color w:val="000000"/>
          <w:sz w:val="24"/>
          <w:szCs w:val="24"/>
        </w:rPr>
        <w:t xml:space="preserve">the most nutrient poor and recalcitrant </w:t>
      </w:r>
      <w:r w:rsidR="004877A2" w:rsidRPr="007F648F">
        <w:rPr>
          <w:rFonts w:ascii="Times New Roman" w:eastAsia="Times New Roman" w:hAnsi="Times New Roman" w:cs="Times New Roman"/>
          <w:color w:val="000000"/>
          <w:sz w:val="24"/>
          <w:szCs w:val="24"/>
        </w:rPr>
        <w:t>litter</w:t>
      </w:r>
      <w:r w:rsidR="00943E5D" w:rsidRPr="007F648F">
        <w:rPr>
          <w:rFonts w:ascii="Times New Roman" w:eastAsia="Times New Roman" w:hAnsi="Times New Roman" w:cs="Times New Roman"/>
          <w:color w:val="000000"/>
          <w:sz w:val="24"/>
          <w:szCs w:val="24"/>
        </w:rPr>
        <w:t xml:space="preserve"> within pools. </w:t>
      </w:r>
      <w:r w:rsidR="00FC1074" w:rsidRPr="007F648F">
        <w:rPr>
          <w:rFonts w:ascii="Times New Roman" w:eastAsia="Times New Roman" w:hAnsi="Times New Roman" w:cs="Times New Roman"/>
          <w:color w:val="000000"/>
          <w:sz w:val="24"/>
          <w:szCs w:val="24"/>
        </w:rPr>
        <w:t xml:space="preserve">Another possibility is that shrimps shifted their diets </w:t>
      </w:r>
      <w:r w:rsidR="00876805" w:rsidRPr="007F648F">
        <w:rPr>
          <w:rFonts w:ascii="Times New Roman" w:eastAsia="Times New Roman" w:hAnsi="Times New Roman" w:cs="Times New Roman"/>
          <w:color w:val="000000"/>
          <w:sz w:val="24"/>
          <w:szCs w:val="24"/>
        </w:rPr>
        <w:t xml:space="preserve">from leaf litter (pre-hurricane) to more algae (post-hurricane). </w:t>
      </w:r>
      <w:r w:rsidR="005D5079" w:rsidRPr="007F648F">
        <w:rPr>
          <w:rFonts w:ascii="Times New Roman" w:eastAsia="Times New Roman" w:hAnsi="Times New Roman" w:cs="Times New Roman"/>
          <w:color w:val="000000"/>
          <w:sz w:val="24"/>
          <w:szCs w:val="24"/>
        </w:rPr>
        <w:lastRenderedPageBreak/>
        <w:t>Several lines of evidence lead us to this hypothesis.</w:t>
      </w:r>
      <w:r w:rsidR="00876805" w:rsidRPr="007F648F">
        <w:rPr>
          <w:rFonts w:ascii="Times New Roman" w:eastAsia="Times New Roman" w:hAnsi="Times New Roman" w:cs="Times New Roman"/>
          <w:color w:val="000000"/>
          <w:sz w:val="24"/>
          <w:szCs w:val="24"/>
        </w:rPr>
        <w:t xml:space="preserve"> Hurricanes Irma and Maria led to canopy defoliation and </w:t>
      </w:r>
      <w:r w:rsidR="005D5079" w:rsidRPr="007F648F">
        <w:rPr>
          <w:rFonts w:ascii="Times New Roman" w:eastAsia="Times New Roman" w:hAnsi="Times New Roman" w:cs="Times New Roman"/>
          <w:color w:val="000000"/>
          <w:sz w:val="24"/>
          <w:szCs w:val="24"/>
        </w:rPr>
        <w:t xml:space="preserve">thus </w:t>
      </w:r>
      <w:r w:rsidR="00876805" w:rsidRPr="007F648F">
        <w:rPr>
          <w:rFonts w:ascii="Times New Roman" w:eastAsia="Times New Roman" w:hAnsi="Times New Roman" w:cs="Times New Roman"/>
          <w:color w:val="000000"/>
          <w:sz w:val="24"/>
          <w:szCs w:val="24"/>
        </w:rPr>
        <w:t>more sunlight enter</w:t>
      </w:r>
      <w:r w:rsidR="005D5079" w:rsidRPr="007F648F">
        <w:rPr>
          <w:rFonts w:ascii="Times New Roman" w:eastAsia="Times New Roman" w:hAnsi="Times New Roman" w:cs="Times New Roman"/>
          <w:color w:val="000000"/>
          <w:sz w:val="24"/>
          <w:szCs w:val="24"/>
        </w:rPr>
        <w:t>ed</w:t>
      </w:r>
      <w:r w:rsidR="00876805" w:rsidRPr="007F648F">
        <w:rPr>
          <w:rFonts w:ascii="Times New Roman" w:eastAsia="Times New Roman" w:hAnsi="Times New Roman" w:cs="Times New Roman"/>
          <w:color w:val="000000"/>
          <w:sz w:val="24"/>
          <w:szCs w:val="24"/>
        </w:rPr>
        <w:t xml:space="preserve"> the stream channel</w:t>
      </w:r>
      <w:r w:rsidR="00B231A1" w:rsidRPr="007F648F">
        <w:rPr>
          <w:rFonts w:ascii="Times New Roman" w:eastAsia="Times New Roman" w:hAnsi="Times New Roman" w:cs="Times New Roman"/>
          <w:color w:val="000000"/>
          <w:sz w:val="24"/>
          <w:szCs w:val="24"/>
        </w:rPr>
        <w:t xml:space="preserve">. </w:t>
      </w:r>
      <w:r w:rsidR="005D5079" w:rsidRPr="007F648F">
        <w:rPr>
          <w:rFonts w:ascii="Times New Roman" w:eastAsia="Times New Roman" w:hAnsi="Times New Roman" w:cs="Times New Roman"/>
          <w:color w:val="000000"/>
          <w:sz w:val="24"/>
          <w:szCs w:val="24"/>
        </w:rPr>
        <w:t>Nonetheless</w:t>
      </w:r>
      <w:r w:rsidR="00B61D98" w:rsidRPr="007F648F">
        <w:rPr>
          <w:rFonts w:ascii="Times New Roman" w:eastAsia="Times New Roman" w:hAnsi="Times New Roman" w:cs="Times New Roman"/>
          <w:color w:val="000000"/>
          <w:sz w:val="24"/>
          <w:szCs w:val="24"/>
        </w:rPr>
        <w:t>,</w:t>
      </w:r>
      <w:r w:rsidR="005D5079" w:rsidRPr="007F648F">
        <w:rPr>
          <w:rFonts w:ascii="Times New Roman" w:eastAsia="Times New Roman" w:hAnsi="Times New Roman" w:cs="Times New Roman"/>
          <w:color w:val="000000"/>
          <w:sz w:val="24"/>
          <w:szCs w:val="24"/>
        </w:rPr>
        <w:t xml:space="preserve"> a</w:t>
      </w:r>
      <w:r w:rsidR="00876805" w:rsidRPr="007F648F">
        <w:rPr>
          <w:rFonts w:ascii="Times New Roman" w:eastAsia="Times New Roman" w:hAnsi="Times New Roman" w:cs="Times New Roman"/>
          <w:color w:val="000000"/>
          <w:sz w:val="24"/>
          <w:szCs w:val="24"/>
        </w:rPr>
        <w:t>lgal standing stocks remained low</w:t>
      </w:r>
      <w:r w:rsidR="00B231A1" w:rsidRPr="007F648F">
        <w:rPr>
          <w:rFonts w:ascii="Times New Roman" w:eastAsia="Times New Roman" w:hAnsi="Times New Roman" w:cs="Times New Roman"/>
          <w:color w:val="000000"/>
          <w:sz w:val="24"/>
          <w:szCs w:val="24"/>
        </w:rPr>
        <w:t xml:space="preserve"> due to</w:t>
      </w:r>
      <w:r w:rsidR="005D5079" w:rsidRPr="007F648F">
        <w:rPr>
          <w:rFonts w:ascii="Times New Roman" w:eastAsia="Times New Roman" w:hAnsi="Times New Roman" w:cs="Times New Roman"/>
          <w:color w:val="000000"/>
          <w:sz w:val="24"/>
          <w:szCs w:val="24"/>
        </w:rPr>
        <w:t xml:space="preserve"> intense</w:t>
      </w:r>
      <w:r w:rsidR="00B231A1" w:rsidRPr="007F648F">
        <w:rPr>
          <w:rFonts w:ascii="Times New Roman" w:eastAsia="Times New Roman" w:hAnsi="Times New Roman" w:cs="Times New Roman"/>
          <w:color w:val="000000"/>
          <w:sz w:val="24"/>
          <w:szCs w:val="24"/>
        </w:rPr>
        <w:t xml:space="preserve"> grazing</w:t>
      </w:r>
      <w:r w:rsidR="00876805" w:rsidRPr="007F648F">
        <w:rPr>
          <w:rFonts w:ascii="Times New Roman" w:eastAsia="Times New Roman" w:hAnsi="Times New Roman" w:cs="Times New Roman"/>
          <w:color w:val="000000"/>
          <w:sz w:val="24"/>
          <w:szCs w:val="24"/>
        </w:rPr>
        <w:t xml:space="preserve"> </w:t>
      </w:r>
      <w:r w:rsidR="005D5079" w:rsidRPr="007F648F">
        <w:rPr>
          <w:rFonts w:ascii="Times New Roman" w:eastAsia="Times New Roman" w:hAnsi="Times New Roman" w:cs="Times New Roman"/>
          <w:color w:val="000000"/>
          <w:sz w:val="24"/>
          <w:szCs w:val="24"/>
        </w:rPr>
        <w:t xml:space="preserve">by shrimp </w:t>
      </w:r>
      <w:r w:rsidR="00876805" w:rsidRPr="007F648F">
        <w:rPr>
          <w:rFonts w:ascii="Times New Roman" w:eastAsia="Times New Roman" w:hAnsi="Times New Roman" w:cs="Times New Roman"/>
          <w:color w:val="000000"/>
          <w:sz w:val="24"/>
          <w:szCs w:val="24"/>
        </w:rPr>
        <w:t>(Hudson 2021).</w:t>
      </w:r>
      <w:r w:rsidR="005D5079" w:rsidRPr="007F648F">
        <w:rPr>
          <w:rFonts w:ascii="Times New Roman" w:eastAsia="Times New Roman" w:hAnsi="Times New Roman" w:cs="Times New Roman"/>
          <w:color w:val="000000"/>
          <w:sz w:val="24"/>
          <w:szCs w:val="24"/>
        </w:rPr>
        <w:t xml:space="preserve"> In addition, p</w:t>
      </w:r>
      <w:r w:rsidR="00876805" w:rsidRPr="007F648F">
        <w:rPr>
          <w:rFonts w:ascii="Times New Roman" w:eastAsia="Times New Roman" w:hAnsi="Times New Roman" w:cs="Times New Roman"/>
          <w:color w:val="000000"/>
          <w:sz w:val="24"/>
          <w:szCs w:val="24"/>
        </w:rPr>
        <w:t xml:space="preserve">revious research from stable isotope analysis </w:t>
      </w:r>
      <w:r w:rsidR="005D5079" w:rsidRPr="007F648F">
        <w:rPr>
          <w:rFonts w:ascii="Times New Roman" w:eastAsia="Times New Roman" w:hAnsi="Times New Roman" w:cs="Times New Roman"/>
          <w:color w:val="000000"/>
          <w:sz w:val="24"/>
          <w:szCs w:val="24"/>
        </w:rPr>
        <w:t xml:space="preserve">following Hurricanes Irma and Maria </w:t>
      </w:r>
      <w:r w:rsidR="00876805" w:rsidRPr="007F648F">
        <w:rPr>
          <w:rFonts w:ascii="Times New Roman" w:eastAsia="Times New Roman" w:hAnsi="Times New Roman" w:cs="Times New Roman"/>
          <w:color w:val="000000"/>
          <w:sz w:val="24"/>
          <w:szCs w:val="24"/>
        </w:rPr>
        <w:t xml:space="preserve">observed a dietary shift of shrimp from detritus to algae </w:t>
      </w:r>
      <w:r w:rsidR="00B231A1" w:rsidRPr="007F648F">
        <w:rPr>
          <w:rFonts w:ascii="Times New Roman" w:eastAsia="Times New Roman" w:hAnsi="Times New Roman" w:cs="Times New Roman"/>
          <w:color w:val="000000"/>
          <w:sz w:val="24"/>
          <w:szCs w:val="24"/>
        </w:rPr>
        <w:t>(</w:t>
      </w:r>
      <w:r w:rsidR="00876805" w:rsidRPr="007F648F">
        <w:rPr>
          <w:rFonts w:ascii="Times New Roman" w:eastAsia="Times New Roman" w:hAnsi="Times New Roman" w:cs="Times New Roman"/>
          <w:color w:val="000000"/>
          <w:sz w:val="24"/>
          <w:szCs w:val="24"/>
        </w:rPr>
        <w:t xml:space="preserve">Gutiérrez-Fonseca et al. in </w:t>
      </w:r>
      <w:r w:rsidR="00A11F6D" w:rsidRPr="007F648F">
        <w:rPr>
          <w:rFonts w:ascii="Times New Roman" w:eastAsia="Times New Roman" w:hAnsi="Times New Roman" w:cs="Times New Roman"/>
          <w:color w:val="000000"/>
          <w:sz w:val="24"/>
          <w:szCs w:val="24"/>
        </w:rPr>
        <w:t>review</w:t>
      </w:r>
      <w:r w:rsidR="00876805" w:rsidRPr="007F648F">
        <w:rPr>
          <w:rFonts w:ascii="Times New Roman" w:eastAsia="Times New Roman" w:hAnsi="Times New Roman" w:cs="Times New Roman"/>
          <w:color w:val="000000"/>
          <w:sz w:val="24"/>
          <w:szCs w:val="24"/>
        </w:rPr>
        <w:t xml:space="preserve">). Even in heavily forested streams, it is often algae that is being assimilated into the biomass of stream organisms </w:t>
      </w:r>
      <w:r w:rsidR="00A05D16">
        <w:rPr>
          <w:rFonts w:ascii="Times New Roman" w:eastAsia="Times New Roman" w:hAnsi="Times New Roman" w:cs="Times New Roman"/>
          <w:color w:val="000000"/>
          <w:sz w:val="24"/>
          <w:szCs w:val="24"/>
        </w:rPr>
        <w:fldChar w:fldCharType="begin"/>
      </w:r>
      <w:r w:rsidR="00A05D16">
        <w:rPr>
          <w:rFonts w:ascii="Times New Roman" w:eastAsia="Times New Roman" w:hAnsi="Times New Roman" w:cs="Times New Roman"/>
          <w:color w:val="000000"/>
          <w:sz w:val="24"/>
          <w:szCs w:val="24"/>
        </w:rPr>
        <w:instrText xml:space="preserve"> ADDIN ZOTERO_ITEM CSL_CITATION {"citationID":"ZCgojpLr","properties":{"formattedCitation":"(March and Pringle 2003, Lau et al. 2009, Dudgeon et al. 2010, Neres-Lima et al. 2016)","plainCitation":"(March and Pringle 2003, Lau et al. 2009, Dudgeon et al. 2010, Neres-Lima et al. 2016)","noteIndex":0},"citationItems":[{"id":408,"uris":["http://zotero.org/users/local/8vupCliM/items/CV7LQWQS"],"itemData":{"id":408,"type":"article-journal","abstract":"Tropical stream food webs are thought to be based primarily on terrestrial resources (leaf litter) in small forested headwater streams and algal resources in larger, wider streams. In tropical island streams, the dominant consumers are often omnivorous freshwater shrimps that consume algae, leaf litter, insects, and other shrimps. We used stable isotope analysis to examine (1) the relative importance of terrestrial and algal-based food resources to shrimps and other consumers and determine (2) if the relative importance of these food resources changed along the stream continuum. We examined ␦15N and ␦13C signatures of leaves, algae, macrophytes, bioﬁlm, insects, snails, ﬁshes, and shrimps at three sites (300, 90, and 10 m elev.) along the R´ıo Esp´ıritu Santo, which drains the Caribbean National Forest, Puerto Rico. Isotope signatures of basal resources were distinct at all sites. Results of two-source ␦13C mixing models suggest that shrimps relied more on algal-based carbon resources than terrestrially derived resources at all three sites along the continuum. This study supports other recent ﬁndings in tropical streams, demonstrating that algal-based resources are very important to stream consumers, even in small forested headwater streams. This study also demonstrates the importance of doing assimilation-based analysis (i.e., stable isotope or trophic basis of production) when studying food webs.","language":"en","page":"10","source":"Zotero","title":"Food Web Structure and Basal Resource Utilization along a Tropical Island Stream Continuum, Puerto Rico","author":[{"family":"March","given":"James G"},{"family":"Pringle","given":"Catherine M"}],"issued":{"date-parts":[["2003"]]}}},{"id":1980,"uris":["http://zotero.org/users/local/8vupCliM/items/RJCSP86G"],"itemData":{"id":1980,"type":"article-journal","abstract":"Increasing evidence suggests that autochthonous foods are the principal basis of consumer production in tropical forest streams, despite the predominance of terrestrial detritus inputs. The relative importance of autochthonous and allochthonous energy for the dominant benthic consumers was investigated in 3 tropical headwater streams with different shading conditions in Hong Kong with a combination of assimilation-based analyses: stoichiometry, C and N stable isotopes, and fatty acid (FA) proﬁling. The snail Brotia hainanensis (Pachychilidae), shrimps Caridina cantonensis (Atyidae) and Macrobrachium hainanense (Palaemonidae), and their potential basal food sources (leaf litter, ﬁne particulate organic matter [FPOM], periphyton, cyanobacteria, and ﬁlamentous algae) were collected in Tai Po Kau Forest Stream (shaded 1), Shing Mun Stream (shaded 2), and Pak Ngau Shek Stream (open) during the 2004 dry season (January and February). All samples were analyzed for C:N ratios, d13C, and d15N values. Total FAs were extracted from each sample, and concentrations of 35 important FAs were analyzed by gas chromatography–mass spectrometry (GC–MS). C:N ratios of algal foods were markedly lower than those of terrestrial detritus and similar to those of the test animals at all 3 sites, a result that suggested that autochthonous sources were relatively more nutritious than were allochthonous sources. Autochthonous foods were more 13C and 15N enriched than were allochthonous foods at all sites. The algal sources contributed to 29 to 98% of consumer biomass, generally more than was attributed to the terrestrial sources (2–71%). Consumers also showed distinctive FA proﬁles indicating consumption of autochthonous foods, especially periphytic diatoms and cyanobacteria, as revealed by the elevated concentrations of FA biomarkers such as palmitoleic (16:1[cis-9]) and eicosapentaenoic acids (20:5[all cis-5,8,11,14,17]) in the consumers, periphyton, and cyanobacteria. Our results suggest that autochthonous resources are possibly more important than allochthonous foods to secondary production in tropical headwater streams.","container-title":"Journal of the North American Benthological Society","DOI":"10.1899/07-079.1","ISSN":"0887-3593, 1937-237X","issue":"2","journalAbbreviation":"Journal of the North American Benthological Society","language":"en","page":"426-439","source":"DOI.org (Crossref)","title":"Are autochthonous foods more important than allochthonous resources to benthic consumers in tropical headwater streams?","volume":"28","author":[{"family":"Lau","given":"Danny C. P."},{"family":"Leung","given":"Kenneth M. Y."},{"family":"Dudgeon","given":"David"}],"issued":{"date-parts":[["2009",6]]}}},{"id":1982,"uris":["http://zotero.org/users/local/8vupCliM/items/VQC3ISPU"],"itemData":{"id":1982,"type":"article-journal","abstract":"Prevailing notions of foodweb structure and trophic relations in fresh waters are based on research undertaken in a limited range of latitudes or habitat types. This limitation had led to the general view that stream food webs are detritus-based with short food chains and simple interactions that often are dominated by a few key species. We used gut-content analyses and stable-isotope signatures to characterize feeding relationships and foodweb attributes of benthic communities in riffles in 2 forest streams in Hong Kong. We compared them with existing data on foodweb structure from pools in 1 of the streams and data from the literature. The 2 approaches to dietary analyses yielded complementary results, providing confidence that trophic relations and foodweb structure were adequately characterized. Food webs in both streams were remarkably similar regardless of habitat (riffle vs pool). Consumers in both streams depended primarily on autochthonous resources, as has been reported from some other tropical streams, and food chains were short although connectance was higher than has been recorded previously for stream food webs. Very few omnivores were found, and omnivory was even rarer than is typical of temperate streams, although it is common in other tropical streams and rivers. No evidence was found for dominance by a few common macroconsumer species, as observed elsewhere in the tropics. The apparently high levels of autochthony in tropical running waters imply that models of ecosystem functioning for northern temperate streams are inadequate for describing tropical systems. However, marked differences in the degree of omnivory and dominance of tropical stream food webs by macroconsumers is evidence that characterization of trophic interactions and stream ecosystem functioning cannot be captured by a simple tropical vs temperate dichotomy. Successful management of these systems will depend upon development of conceptual models that reflect the diversity of food webs within and between regions.","container-title":"Journal of the North American Benthological Society","DOI":"10.1899/09-058.1","ISSN":"0887-3593, 1937-237X","issue":"2","journalAbbreviation":"Journal of the North American Benthological Society","language":"en","page":"395-412","source":"DOI.org (Crossref)","title":"Foodweb structure in small streams: do we need different models for the tropics?","title-short":"Foodweb structure in small streams","volume":"29","author":[{"family":"Dudgeon","given":"David"},{"family":"Cheung","given":"Fion K. W."},{"family":"Mantel","given":"Sukhmani K."}],"issued":{"date-parts":[["2010",6]]}}},{"id":1966,"uris":["http://zotero.org/users/local/8vupCliM/items/39KU6M44"],"itemData":{"id":1966,"type":"article-journal","container-title":"International Review of Hydrobiology","DOI":"10.1002/iroh.201601851","ISSN":"14342944","issue":"3-4","journalAbbreviation":"Internat. Rev. Hydrobiol.","language":"en","page":"132-142","source":"DOI.org (Crossref)","title":"High importance of autochthonous basal food source for the food web of a Brazilian tropical stream regardless of shading: Autochthonous basal food source in a tropical stream","title-short":"High importance of autochthonous basal food source for the food web of a Brazilian tropical stream regardless of shading","volume":"101","author":[{"family":"Neres-Lima","given":"Vinicius"},{"family":"Brito","given":"Ernesto F."},{"family":"Krsulović","given":"Felipe A. M."},{"family":"Detweiler","given":"Angela M."},{"family":"Hershey","given":"Anne E."},{"family":"Moulton","given":"Timothy P."}],"issued":{"date-parts":[["2016",9]]}}}],"schema":"https://github.com/citation-style-language/schema/raw/master/csl-citation.json"} </w:instrText>
      </w:r>
      <w:r w:rsidR="00A05D16">
        <w:rPr>
          <w:rFonts w:ascii="Times New Roman" w:eastAsia="Times New Roman" w:hAnsi="Times New Roman" w:cs="Times New Roman"/>
          <w:color w:val="000000"/>
          <w:sz w:val="24"/>
          <w:szCs w:val="24"/>
        </w:rPr>
        <w:fldChar w:fldCharType="separate"/>
      </w:r>
      <w:r w:rsidR="00A05D16" w:rsidRPr="00A05D16">
        <w:rPr>
          <w:rFonts w:ascii="Times New Roman" w:hAnsi="Times New Roman" w:cs="Times New Roman"/>
          <w:sz w:val="24"/>
        </w:rPr>
        <w:t>(March and Pringle 2003, Lau et al. 2009, Dudgeon et al. 2010, Neres-Lima et al. 2016)</w:t>
      </w:r>
      <w:r w:rsidR="00A05D16">
        <w:rPr>
          <w:rFonts w:ascii="Times New Roman" w:eastAsia="Times New Roman" w:hAnsi="Times New Roman" w:cs="Times New Roman"/>
          <w:color w:val="000000"/>
          <w:sz w:val="24"/>
          <w:szCs w:val="24"/>
        </w:rPr>
        <w:fldChar w:fldCharType="end"/>
      </w:r>
      <w:r w:rsidR="00A05D16">
        <w:rPr>
          <w:rFonts w:ascii="Times New Roman" w:eastAsia="Times New Roman" w:hAnsi="Times New Roman" w:cs="Times New Roman"/>
          <w:color w:val="000000"/>
          <w:sz w:val="24"/>
          <w:szCs w:val="24"/>
        </w:rPr>
        <w:t>.</w:t>
      </w:r>
      <w:r w:rsidR="00876805" w:rsidRPr="007F648F">
        <w:rPr>
          <w:rFonts w:ascii="Times New Roman" w:eastAsia="Times New Roman" w:hAnsi="Times New Roman" w:cs="Times New Roman"/>
          <w:color w:val="000000"/>
          <w:sz w:val="24"/>
          <w:szCs w:val="24"/>
        </w:rPr>
        <w:t xml:space="preserve"> </w:t>
      </w:r>
      <w:r w:rsidR="005D5079" w:rsidRPr="007F648F">
        <w:rPr>
          <w:rFonts w:ascii="Times New Roman" w:eastAsia="Times New Roman" w:hAnsi="Times New Roman" w:cs="Times New Roman"/>
          <w:color w:val="000000"/>
          <w:sz w:val="24"/>
          <w:szCs w:val="24"/>
        </w:rPr>
        <w:t>Thus</w:t>
      </w:r>
      <w:r w:rsidR="00D47AEF" w:rsidRPr="007F648F">
        <w:rPr>
          <w:rFonts w:ascii="Times New Roman" w:eastAsia="Times New Roman" w:hAnsi="Times New Roman" w:cs="Times New Roman"/>
          <w:color w:val="000000"/>
          <w:sz w:val="24"/>
          <w:szCs w:val="24"/>
        </w:rPr>
        <w:t>,</w:t>
      </w:r>
      <w:r w:rsidR="005D5079" w:rsidRPr="007F648F">
        <w:rPr>
          <w:rFonts w:ascii="Times New Roman" w:eastAsia="Times New Roman" w:hAnsi="Times New Roman" w:cs="Times New Roman"/>
          <w:color w:val="000000"/>
          <w:sz w:val="24"/>
          <w:szCs w:val="24"/>
        </w:rPr>
        <w:t xml:space="preserve"> we </w:t>
      </w:r>
      <w:r w:rsidR="006A1DBA" w:rsidRPr="007F648F">
        <w:rPr>
          <w:rFonts w:ascii="Times New Roman" w:eastAsia="Times New Roman" w:hAnsi="Times New Roman" w:cs="Times New Roman"/>
          <w:color w:val="000000"/>
          <w:sz w:val="24"/>
          <w:szCs w:val="24"/>
        </w:rPr>
        <w:t>suggest</w:t>
      </w:r>
      <w:r w:rsidR="005D5079" w:rsidRPr="007F648F">
        <w:rPr>
          <w:rFonts w:ascii="Times New Roman" w:eastAsia="Times New Roman" w:hAnsi="Times New Roman" w:cs="Times New Roman"/>
          <w:color w:val="000000"/>
          <w:sz w:val="24"/>
          <w:szCs w:val="24"/>
        </w:rPr>
        <w:t xml:space="preserve"> that </w:t>
      </w:r>
      <w:r w:rsidR="00876805" w:rsidRPr="007F648F">
        <w:rPr>
          <w:rFonts w:ascii="Times New Roman" w:eastAsia="Times New Roman" w:hAnsi="Times New Roman" w:cs="Times New Roman"/>
          <w:color w:val="000000"/>
          <w:sz w:val="24"/>
          <w:szCs w:val="24"/>
        </w:rPr>
        <w:t xml:space="preserve">Hurricanes Irma and Maria </w:t>
      </w:r>
      <w:r w:rsidR="006A1DBA" w:rsidRPr="007F648F">
        <w:rPr>
          <w:rFonts w:ascii="Times New Roman" w:eastAsia="Times New Roman" w:hAnsi="Times New Roman" w:cs="Times New Roman"/>
          <w:color w:val="000000"/>
          <w:sz w:val="24"/>
          <w:szCs w:val="24"/>
        </w:rPr>
        <w:t xml:space="preserve">may not have resulted </w:t>
      </w:r>
      <w:r w:rsidR="00876805" w:rsidRPr="007F648F">
        <w:rPr>
          <w:rFonts w:ascii="Times New Roman" w:eastAsia="Times New Roman" w:hAnsi="Times New Roman" w:cs="Times New Roman"/>
          <w:color w:val="000000"/>
          <w:sz w:val="24"/>
          <w:szCs w:val="24"/>
        </w:rPr>
        <w:t xml:space="preserve">in increased decomposition rates despite increased shrimp abundance </w:t>
      </w:r>
      <w:r w:rsidR="00B61D98" w:rsidRPr="007F648F">
        <w:rPr>
          <w:rFonts w:ascii="Times New Roman" w:eastAsia="Times New Roman" w:hAnsi="Times New Roman" w:cs="Times New Roman"/>
          <w:color w:val="000000"/>
          <w:sz w:val="24"/>
          <w:szCs w:val="24"/>
        </w:rPr>
        <w:t xml:space="preserve">because </w:t>
      </w:r>
      <w:r w:rsidR="00876805" w:rsidRPr="007F648F">
        <w:rPr>
          <w:rFonts w:ascii="Times New Roman" w:eastAsia="Times New Roman" w:hAnsi="Times New Roman" w:cs="Times New Roman"/>
          <w:color w:val="000000"/>
          <w:sz w:val="24"/>
          <w:szCs w:val="24"/>
        </w:rPr>
        <w:t xml:space="preserve">shrimp </w:t>
      </w:r>
      <w:r w:rsidR="006A1DBA" w:rsidRPr="007F648F">
        <w:rPr>
          <w:rFonts w:ascii="Times New Roman" w:eastAsia="Times New Roman" w:hAnsi="Times New Roman" w:cs="Times New Roman"/>
          <w:color w:val="000000"/>
          <w:sz w:val="24"/>
          <w:szCs w:val="24"/>
        </w:rPr>
        <w:t xml:space="preserve">numbers swamped available </w:t>
      </w:r>
      <w:r w:rsidR="00D47AEF" w:rsidRPr="007F648F">
        <w:rPr>
          <w:rFonts w:ascii="Times New Roman" w:eastAsia="Times New Roman" w:hAnsi="Times New Roman" w:cs="Times New Roman"/>
          <w:color w:val="000000"/>
          <w:sz w:val="24"/>
          <w:szCs w:val="24"/>
        </w:rPr>
        <w:t xml:space="preserve">detrital </w:t>
      </w:r>
      <w:r w:rsidR="006A1DBA" w:rsidRPr="007F648F">
        <w:rPr>
          <w:rFonts w:ascii="Times New Roman" w:eastAsia="Times New Roman" w:hAnsi="Times New Roman" w:cs="Times New Roman"/>
          <w:color w:val="000000"/>
          <w:sz w:val="24"/>
          <w:szCs w:val="24"/>
        </w:rPr>
        <w:t xml:space="preserve">resources, and </w:t>
      </w:r>
      <w:r w:rsidR="00D47AEF" w:rsidRPr="007F648F">
        <w:rPr>
          <w:rFonts w:ascii="Times New Roman" w:eastAsia="Times New Roman" w:hAnsi="Times New Roman" w:cs="Times New Roman"/>
          <w:color w:val="000000"/>
          <w:sz w:val="24"/>
          <w:szCs w:val="24"/>
        </w:rPr>
        <w:t xml:space="preserve">also </w:t>
      </w:r>
      <w:r w:rsidR="006A1DBA" w:rsidRPr="007F648F">
        <w:rPr>
          <w:rFonts w:ascii="Times New Roman" w:eastAsia="Times New Roman" w:hAnsi="Times New Roman" w:cs="Times New Roman"/>
          <w:color w:val="000000"/>
          <w:sz w:val="24"/>
          <w:szCs w:val="24"/>
        </w:rPr>
        <w:t>shifted their diet to</w:t>
      </w:r>
      <w:r w:rsidR="00876805" w:rsidRPr="007F648F">
        <w:rPr>
          <w:rFonts w:ascii="Times New Roman" w:eastAsia="Times New Roman" w:hAnsi="Times New Roman" w:cs="Times New Roman"/>
          <w:color w:val="000000"/>
          <w:sz w:val="24"/>
          <w:szCs w:val="24"/>
        </w:rPr>
        <w:t xml:space="preserve"> more nutritious algae </w:t>
      </w:r>
      <w:r w:rsidR="00A05D16">
        <w:rPr>
          <w:rFonts w:ascii="Times New Roman" w:eastAsia="Times New Roman" w:hAnsi="Times New Roman" w:cs="Times New Roman"/>
          <w:color w:val="000000"/>
          <w:sz w:val="24"/>
          <w:szCs w:val="24"/>
        </w:rPr>
        <w:fldChar w:fldCharType="begin"/>
      </w:r>
      <w:r w:rsidR="00A05D16">
        <w:rPr>
          <w:rFonts w:ascii="Times New Roman" w:eastAsia="Times New Roman" w:hAnsi="Times New Roman" w:cs="Times New Roman"/>
          <w:color w:val="000000"/>
          <w:sz w:val="24"/>
          <w:szCs w:val="24"/>
        </w:rPr>
        <w:instrText xml:space="preserve"> ADDIN ZOTERO_ITEM CSL_CITATION {"citationID":"qe76AXkp","properties":{"formattedCitation":"(Guo et al. 2016)","plainCitation":"(Guo et al. 2016)","noteIndex":0},"citationItems":[{"id":1547,"uris":["http://zotero.org/users/local/8vupCliM/items/PDNHK4UL"],"itemData":{"id":1547,"type":"article-journal","container-title":"Freshwater Biology","DOI":"10.1111/fwb.12755","ISSN":"00465070","issue":"6","journalAbbreviation":"Freshw Biol","language":"en","page":"815-831","source":"DOI.org (Crossref)","title":"The importance of high-quality algal food sources in stream food webs - current status and future perspectives","volume":"61","author":[{"family":"Guo","given":"Fen"},{"family":"Kainz","given":"Martin J."},{"family":"Sheldon","given":"Fran"},{"family":"Bunn","given":"Stuart E."}],"issued":{"date-parts":[["2016",6]]}}}],"schema":"https://github.com/citation-style-language/schema/raw/master/csl-citation.json"} </w:instrText>
      </w:r>
      <w:r w:rsidR="00A05D16">
        <w:rPr>
          <w:rFonts w:ascii="Times New Roman" w:eastAsia="Times New Roman" w:hAnsi="Times New Roman" w:cs="Times New Roman"/>
          <w:color w:val="000000"/>
          <w:sz w:val="24"/>
          <w:szCs w:val="24"/>
        </w:rPr>
        <w:fldChar w:fldCharType="separate"/>
      </w:r>
      <w:r w:rsidR="00A05D16" w:rsidRPr="00A05D16">
        <w:rPr>
          <w:rFonts w:ascii="Times New Roman" w:hAnsi="Times New Roman" w:cs="Times New Roman"/>
          <w:sz w:val="24"/>
        </w:rPr>
        <w:t>(Guo et al. 2016)</w:t>
      </w:r>
      <w:r w:rsidR="00A05D16">
        <w:rPr>
          <w:rFonts w:ascii="Times New Roman" w:eastAsia="Times New Roman" w:hAnsi="Times New Roman" w:cs="Times New Roman"/>
          <w:color w:val="000000"/>
          <w:sz w:val="24"/>
          <w:szCs w:val="24"/>
        </w:rPr>
        <w:fldChar w:fldCharType="end"/>
      </w:r>
      <w:r w:rsidR="00876805" w:rsidRPr="007F648F">
        <w:rPr>
          <w:rFonts w:ascii="Times New Roman" w:eastAsia="Times New Roman" w:hAnsi="Times New Roman" w:cs="Times New Roman"/>
          <w:color w:val="000000"/>
          <w:sz w:val="24"/>
          <w:szCs w:val="24"/>
        </w:rPr>
        <w:t xml:space="preserve"> </w:t>
      </w:r>
      <w:r w:rsidR="00D47AEF" w:rsidRPr="007F648F">
        <w:rPr>
          <w:rFonts w:ascii="Times New Roman" w:eastAsia="Times New Roman" w:hAnsi="Times New Roman" w:cs="Times New Roman"/>
          <w:color w:val="000000"/>
          <w:sz w:val="24"/>
          <w:szCs w:val="24"/>
        </w:rPr>
        <w:t xml:space="preserve">as </w:t>
      </w:r>
      <w:r w:rsidR="00876805" w:rsidRPr="007F648F">
        <w:rPr>
          <w:rFonts w:ascii="Times New Roman" w:eastAsia="Times New Roman" w:hAnsi="Times New Roman" w:cs="Times New Roman"/>
          <w:color w:val="000000"/>
          <w:sz w:val="24"/>
          <w:szCs w:val="24"/>
        </w:rPr>
        <w:t>opposed to the less nutritional leaf litter.</w:t>
      </w:r>
    </w:p>
    <w:p w14:paraId="2C9CC722" w14:textId="5682DBB5" w:rsidR="003C4696" w:rsidRPr="007F648F" w:rsidRDefault="00A4146A" w:rsidP="007F648F">
      <w:pPr>
        <w:spacing w:line="480" w:lineRule="auto"/>
        <w:ind w:firstLine="390"/>
        <w:rPr>
          <w:rFonts w:ascii="Times New Roman" w:hAnsi="Times New Roman" w:cs="Times New Roman"/>
          <w:sz w:val="24"/>
          <w:szCs w:val="24"/>
        </w:rPr>
      </w:pPr>
      <w:r w:rsidRPr="007F648F">
        <w:rPr>
          <w:rFonts w:ascii="Times New Roman" w:eastAsia="Times New Roman" w:hAnsi="Times New Roman" w:cs="Times New Roman"/>
          <w:color w:val="000000"/>
          <w:sz w:val="24"/>
          <w:szCs w:val="24"/>
        </w:rPr>
        <w:t>The visual estimation of shrimp numbers in the third experiment</w:t>
      </w:r>
      <w:r w:rsidR="00115A6B" w:rsidRPr="007F648F">
        <w:rPr>
          <w:rFonts w:ascii="Times New Roman" w:eastAsia="Times New Roman" w:hAnsi="Times New Roman" w:cs="Times New Roman"/>
          <w:color w:val="000000"/>
          <w:sz w:val="24"/>
          <w:szCs w:val="24"/>
        </w:rPr>
        <w:t xml:space="preserve"> (i.e., Table </w:t>
      </w:r>
      <w:r w:rsidR="00943E5D" w:rsidRPr="007F648F">
        <w:rPr>
          <w:rFonts w:ascii="Times New Roman" w:eastAsia="Times New Roman" w:hAnsi="Times New Roman" w:cs="Times New Roman"/>
          <w:color w:val="000000"/>
          <w:sz w:val="24"/>
          <w:szCs w:val="24"/>
        </w:rPr>
        <w:t>S4</w:t>
      </w:r>
      <w:r w:rsidR="00115A6B" w:rsidRPr="007F648F">
        <w:rPr>
          <w:rFonts w:ascii="Times New Roman" w:eastAsia="Times New Roman" w:hAnsi="Times New Roman" w:cs="Times New Roman"/>
          <w:color w:val="000000"/>
          <w:sz w:val="24"/>
          <w:szCs w:val="24"/>
        </w:rPr>
        <w:t>)</w:t>
      </w:r>
      <w:r w:rsidRPr="007F648F">
        <w:rPr>
          <w:rFonts w:ascii="Times New Roman" w:eastAsia="Times New Roman" w:hAnsi="Times New Roman" w:cs="Times New Roman"/>
          <w:color w:val="000000"/>
          <w:sz w:val="24"/>
          <w:szCs w:val="24"/>
        </w:rPr>
        <w:t xml:space="preserve"> enhanced our ability to relate macroconsumer abundances to top-down effects</w:t>
      </w:r>
      <w:r w:rsidR="00115A6B" w:rsidRPr="007F648F">
        <w:rPr>
          <w:rFonts w:ascii="Times New Roman" w:eastAsia="Times New Roman" w:hAnsi="Times New Roman" w:cs="Times New Roman"/>
          <w:color w:val="000000"/>
          <w:sz w:val="24"/>
          <w:szCs w:val="24"/>
        </w:rPr>
        <w:t xml:space="preserve"> on leaf decomposition. </w:t>
      </w:r>
      <w:r w:rsidR="00876805" w:rsidRPr="007F648F">
        <w:rPr>
          <w:rFonts w:ascii="Times New Roman" w:eastAsia="Times New Roman" w:hAnsi="Times New Roman" w:cs="Times New Roman"/>
          <w:color w:val="000000"/>
          <w:sz w:val="24"/>
          <w:szCs w:val="24"/>
        </w:rPr>
        <w:t>Th</w:t>
      </w:r>
      <w:r w:rsidR="00115A6B" w:rsidRPr="007F648F">
        <w:rPr>
          <w:rFonts w:ascii="Times New Roman" w:eastAsia="Times New Roman" w:hAnsi="Times New Roman" w:cs="Times New Roman"/>
          <w:color w:val="000000"/>
          <w:sz w:val="24"/>
          <w:szCs w:val="24"/>
        </w:rPr>
        <w:t>is</w:t>
      </w:r>
      <w:r w:rsidR="00876805" w:rsidRPr="007F648F">
        <w:rPr>
          <w:rFonts w:ascii="Times New Roman" w:eastAsia="Times New Roman" w:hAnsi="Times New Roman" w:cs="Times New Roman"/>
          <w:color w:val="000000"/>
          <w:sz w:val="24"/>
          <w:szCs w:val="24"/>
        </w:rPr>
        <w:t xml:space="preserve"> method could be helpful for future studies considering it is time and cost effective</w:t>
      </w:r>
      <w:r w:rsidR="00115A6B" w:rsidRPr="007F648F">
        <w:rPr>
          <w:rFonts w:ascii="Times New Roman" w:eastAsia="Times New Roman" w:hAnsi="Times New Roman" w:cs="Times New Roman"/>
          <w:color w:val="000000"/>
          <w:sz w:val="24"/>
          <w:szCs w:val="24"/>
        </w:rPr>
        <w:t xml:space="preserve"> relative to shrimp trapping (i.e., Table </w:t>
      </w:r>
      <w:r w:rsidR="00943E5D" w:rsidRPr="007F648F">
        <w:rPr>
          <w:rFonts w:ascii="Times New Roman" w:eastAsia="Times New Roman" w:hAnsi="Times New Roman" w:cs="Times New Roman"/>
          <w:color w:val="000000"/>
          <w:sz w:val="24"/>
          <w:szCs w:val="24"/>
        </w:rPr>
        <w:t>1, Fig. S1</w:t>
      </w:r>
      <w:r w:rsidR="00115A6B" w:rsidRPr="007F648F">
        <w:rPr>
          <w:rFonts w:ascii="Times New Roman" w:eastAsia="Times New Roman" w:hAnsi="Times New Roman" w:cs="Times New Roman"/>
          <w:color w:val="000000"/>
          <w:sz w:val="24"/>
          <w:szCs w:val="24"/>
        </w:rPr>
        <w:t>).</w:t>
      </w:r>
      <w:r w:rsidR="00876805" w:rsidRPr="007F648F">
        <w:rPr>
          <w:rFonts w:ascii="Times New Roman" w:eastAsia="Times New Roman" w:hAnsi="Times New Roman" w:cs="Times New Roman"/>
          <w:color w:val="000000"/>
          <w:sz w:val="24"/>
          <w:szCs w:val="24"/>
        </w:rPr>
        <w:t xml:space="preserve"> </w:t>
      </w:r>
      <w:r w:rsidR="00115A6B" w:rsidRPr="007F648F">
        <w:rPr>
          <w:rFonts w:ascii="Times New Roman" w:eastAsia="Times New Roman" w:hAnsi="Times New Roman" w:cs="Times New Roman"/>
          <w:color w:val="000000"/>
          <w:sz w:val="24"/>
          <w:szCs w:val="24"/>
        </w:rPr>
        <w:t>S</w:t>
      </w:r>
      <w:r w:rsidR="00876805" w:rsidRPr="007F648F">
        <w:rPr>
          <w:rFonts w:ascii="Times New Roman" w:eastAsia="Times New Roman" w:hAnsi="Times New Roman" w:cs="Times New Roman"/>
          <w:color w:val="000000"/>
          <w:sz w:val="24"/>
          <w:szCs w:val="24"/>
        </w:rPr>
        <w:t xml:space="preserve">hrimp abundance can be estimated within </w:t>
      </w:r>
      <w:proofErr w:type="gramStart"/>
      <w:r w:rsidR="00876805" w:rsidRPr="007F648F">
        <w:rPr>
          <w:rFonts w:ascii="Times New Roman" w:eastAsia="Times New Roman" w:hAnsi="Times New Roman" w:cs="Times New Roman"/>
          <w:color w:val="000000"/>
          <w:sz w:val="24"/>
          <w:szCs w:val="24"/>
        </w:rPr>
        <w:t>short timed</w:t>
      </w:r>
      <w:proofErr w:type="gramEnd"/>
      <w:r w:rsidR="00876805" w:rsidRPr="007F648F">
        <w:rPr>
          <w:rFonts w:ascii="Times New Roman" w:eastAsia="Times New Roman" w:hAnsi="Times New Roman" w:cs="Times New Roman"/>
          <w:color w:val="000000"/>
          <w:sz w:val="24"/>
          <w:szCs w:val="24"/>
        </w:rPr>
        <w:t xml:space="preserve"> intervals (e.g., 2 minutes) for individual pools throughout the duration of an experiment. In contrast, shrimp trapping is a two-day process where baited minnow traps are placed in the stream over-night and trapped shrimp are not counted until the next day. In this study, visual observations were helpful as further evidence of spatial variability in decomposition rates </w:t>
      </w:r>
      <w:r w:rsidR="00115A6B" w:rsidRPr="007F648F">
        <w:rPr>
          <w:rFonts w:ascii="Times New Roman" w:eastAsia="Times New Roman" w:hAnsi="Times New Roman" w:cs="Times New Roman"/>
          <w:color w:val="000000"/>
          <w:sz w:val="24"/>
          <w:szCs w:val="24"/>
        </w:rPr>
        <w:t xml:space="preserve">at the </w:t>
      </w:r>
      <w:r w:rsidR="00876805" w:rsidRPr="007F648F">
        <w:rPr>
          <w:rFonts w:ascii="Times New Roman" w:eastAsia="Times New Roman" w:hAnsi="Times New Roman" w:cs="Times New Roman"/>
          <w:color w:val="000000"/>
          <w:sz w:val="24"/>
          <w:szCs w:val="24"/>
        </w:rPr>
        <w:t xml:space="preserve">pool level. Our model found evidence </w:t>
      </w:r>
      <w:r w:rsidR="00115A6B" w:rsidRPr="007F648F">
        <w:rPr>
          <w:rFonts w:ascii="Times New Roman" w:eastAsia="Times New Roman" w:hAnsi="Times New Roman" w:cs="Times New Roman"/>
          <w:color w:val="000000"/>
          <w:sz w:val="24"/>
          <w:szCs w:val="24"/>
        </w:rPr>
        <w:t>that i</w:t>
      </w:r>
      <w:r w:rsidR="00876805" w:rsidRPr="007F648F">
        <w:rPr>
          <w:rFonts w:ascii="Times New Roman" w:eastAsia="Times New Roman" w:hAnsi="Times New Roman" w:cs="Times New Roman"/>
          <w:color w:val="000000"/>
          <w:sz w:val="24"/>
          <w:szCs w:val="24"/>
        </w:rPr>
        <w:t>ncreas</w:t>
      </w:r>
      <w:r w:rsidR="00115A6B" w:rsidRPr="007F648F">
        <w:rPr>
          <w:rFonts w:ascii="Times New Roman" w:eastAsia="Times New Roman" w:hAnsi="Times New Roman" w:cs="Times New Roman"/>
          <w:color w:val="000000"/>
          <w:sz w:val="24"/>
          <w:szCs w:val="24"/>
        </w:rPr>
        <w:t>ed</w:t>
      </w:r>
      <w:r w:rsidR="00876805" w:rsidRPr="007F648F">
        <w:rPr>
          <w:rFonts w:ascii="Times New Roman" w:eastAsia="Times New Roman" w:hAnsi="Times New Roman" w:cs="Times New Roman"/>
          <w:color w:val="000000"/>
          <w:sz w:val="24"/>
          <w:szCs w:val="24"/>
        </w:rPr>
        <w:t xml:space="preserve"> shrimp abundance correspond</w:t>
      </w:r>
      <w:r w:rsidR="00115A6B" w:rsidRPr="007F648F">
        <w:rPr>
          <w:rFonts w:ascii="Times New Roman" w:eastAsia="Times New Roman" w:hAnsi="Times New Roman" w:cs="Times New Roman"/>
          <w:color w:val="000000"/>
          <w:sz w:val="24"/>
          <w:szCs w:val="24"/>
        </w:rPr>
        <w:t>ed</w:t>
      </w:r>
      <w:r w:rsidR="00876805" w:rsidRPr="007F648F">
        <w:rPr>
          <w:rFonts w:ascii="Times New Roman" w:eastAsia="Times New Roman" w:hAnsi="Times New Roman" w:cs="Times New Roman"/>
          <w:color w:val="000000"/>
          <w:sz w:val="24"/>
          <w:szCs w:val="24"/>
        </w:rPr>
        <w:t xml:space="preserve"> </w:t>
      </w:r>
      <w:r w:rsidR="00115A6B" w:rsidRPr="007F648F">
        <w:rPr>
          <w:rFonts w:ascii="Times New Roman" w:eastAsia="Times New Roman" w:hAnsi="Times New Roman" w:cs="Times New Roman"/>
          <w:color w:val="000000"/>
          <w:sz w:val="24"/>
          <w:szCs w:val="24"/>
        </w:rPr>
        <w:t>with</w:t>
      </w:r>
      <w:r w:rsidR="00876805" w:rsidRPr="007F648F">
        <w:rPr>
          <w:rFonts w:ascii="Times New Roman" w:eastAsia="Times New Roman" w:hAnsi="Times New Roman" w:cs="Times New Roman"/>
          <w:color w:val="000000"/>
          <w:sz w:val="24"/>
          <w:szCs w:val="24"/>
        </w:rPr>
        <w:t xml:space="preserve"> faster decomposition rates, but only using daytime abundances. Although shrimp</w:t>
      </w:r>
      <w:r w:rsidR="00115A6B" w:rsidRPr="007F648F">
        <w:rPr>
          <w:rFonts w:ascii="Times New Roman" w:eastAsia="Times New Roman" w:hAnsi="Times New Roman" w:cs="Times New Roman"/>
          <w:color w:val="000000"/>
          <w:sz w:val="24"/>
          <w:szCs w:val="24"/>
        </w:rPr>
        <w:t xml:space="preserve"> are more active during the night </w:t>
      </w:r>
      <w:r w:rsidR="00A05D16">
        <w:rPr>
          <w:rFonts w:ascii="Times New Roman" w:eastAsia="Times New Roman" w:hAnsi="Times New Roman" w:cs="Times New Roman"/>
          <w:color w:val="000000"/>
          <w:sz w:val="24"/>
          <w:szCs w:val="24"/>
        </w:rPr>
        <w:fldChar w:fldCharType="begin"/>
      </w:r>
      <w:r w:rsidR="00A05D16">
        <w:rPr>
          <w:rFonts w:ascii="Times New Roman" w:eastAsia="Times New Roman" w:hAnsi="Times New Roman" w:cs="Times New Roman"/>
          <w:color w:val="000000"/>
          <w:sz w:val="24"/>
          <w:szCs w:val="24"/>
        </w:rPr>
        <w:instrText xml:space="preserve"> ADDIN ZOTERO_ITEM CSL_CITATION {"citationID":"4Xuzgx0X","properties":{"formattedCitation":"(Johnson and Covich 2000)","plainCitation":"(Johnson and Covich 2000)","noteIndex":0},"citationItems":[{"id":628,"uris":["http://zotero.org/users/local/8vupCliM/items/XSKPHWUM"],"itemData":{"id":628,"type":"article-journal","abstract":"Observations of the presence or density of individuals in specific habitats are often used to develop predictive models of preferential habitat use and habitat suitability curves. However, most studies only use day-time observations to model habitat associations. In this paper, we present day and night observations of habitat use by two abundant species of freshwater shrimp, Atya lanipes and Xiphocaris elongata, in a tropical montane stream. At night, the number of shrimp observed was an order of magnitude greater than during the day. Habitat preferences of Atya changed, with more individuals using low velocity edge sites at night. Xiphocaris were not readily visible during the day, but were very abundant at night. Our results suggest that habitat models cannot be based only on day-time observations. Because the level of nocturnal activity is not known for most species of fish and invertebrates, studies of habitat preferences should include both day and night observations. Copyright © 2000 John Wiley &amp; Sons, Ltd.","language":"en","page":"9","source":"Zotero","title":"The importance of night‐time observations for determining habitat preferences of stream biota","author":[{"family":"Johnson","given":"Sherri L"},{"family":"Covich","given":"Alan P"}],"issued":{"date-parts":[["2000"]]}}}],"schema":"https://github.com/citation-style-language/schema/raw/master/csl-citation.json"} </w:instrText>
      </w:r>
      <w:r w:rsidR="00A05D16">
        <w:rPr>
          <w:rFonts w:ascii="Times New Roman" w:eastAsia="Times New Roman" w:hAnsi="Times New Roman" w:cs="Times New Roman"/>
          <w:color w:val="000000"/>
          <w:sz w:val="24"/>
          <w:szCs w:val="24"/>
        </w:rPr>
        <w:fldChar w:fldCharType="separate"/>
      </w:r>
      <w:r w:rsidR="00A05D16" w:rsidRPr="00A05D16">
        <w:rPr>
          <w:rFonts w:ascii="Times New Roman" w:hAnsi="Times New Roman" w:cs="Times New Roman"/>
          <w:sz w:val="24"/>
        </w:rPr>
        <w:t>(Johnson and Covich 2000)</w:t>
      </w:r>
      <w:r w:rsidR="00A05D16">
        <w:rPr>
          <w:rFonts w:ascii="Times New Roman" w:eastAsia="Times New Roman" w:hAnsi="Times New Roman" w:cs="Times New Roman"/>
          <w:color w:val="000000"/>
          <w:sz w:val="24"/>
          <w:szCs w:val="24"/>
        </w:rPr>
        <w:fldChar w:fldCharType="end"/>
      </w:r>
      <w:r w:rsidR="00876805" w:rsidRPr="007F648F">
        <w:rPr>
          <w:rFonts w:ascii="Times New Roman" w:eastAsia="Times New Roman" w:hAnsi="Times New Roman" w:cs="Times New Roman"/>
          <w:color w:val="000000"/>
          <w:sz w:val="24"/>
          <w:szCs w:val="24"/>
        </w:rPr>
        <w:t>, one explanation for why nighttime observations did not correspond to faster decomposition rates would be a potential saturation effect</w:t>
      </w:r>
      <w:r w:rsidR="00115A6B" w:rsidRPr="007F648F">
        <w:rPr>
          <w:rFonts w:ascii="Times New Roman" w:eastAsia="Times New Roman" w:hAnsi="Times New Roman" w:cs="Times New Roman"/>
          <w:color w:val="000000"/>
          <w:sz w:val="24"/>
          <w:szCs w:val="24"/>
        </w:rPr>
        <w:t xml:space="preserve"> as described </w:t>
      </w:r>
      <w:r w:rsidR="00115A6B" w:rsidRPr="007F648F">
        <w:rPr>
          <w:rFonts w:ascii="Times New Roman" w:eastAsia="Times New Roman" w:hAnsi="Times New Roman" w:cs="Times New Roman"/>
          <w:color w:val="000000"/>
          <w:sz w:val="24"/>
          <w:szCs w:val="24"/>
        </w:rPr>
        <w:lastRenderedPageBreak/>
        <w:t>above</w:t>
      </w:r>
      <w:r w:rsidR="00876805" w:rsidRPr="007F648F">
        <w:rPr>
          <w:rFonts w:ascii="Times New Roman" w:eastAsia="Times New Roman" w:hAnsi="Times New Roman" w:cs="Times New Roman"/>
          <w:color w:val="000000"/>
          <w:sz w:val="24"/>
          <w:szCs w:val="24"/>
        </w:rPr>
        <w:t xml:space="preserve">. </w:t>
      </w:r>
      <w:r w:rsidR="00115A6B" w:rsidRPr="007F648F">
        <w:rPr>
          <w:rFonts w:ascii="Times New Roman" w:eastAsia="Times New Roman" w:hAnsi="Times New Roman" w:cs="Times New Roman"/>
          <w:color w:val="000000"/>
          <w:sz w:val="24"/>
          <w:szCs w:val="24"/>
        </w:rPr>
        <w:t xml:space="preserve">Possibly, variation in nighttime </w:t>
      </w:r>
      <w:r w:rsidR="00876805" w:rsidRPr="007F648F">
        <w:rPr>
          <w:rFonts w:ascii="Times New Roman" w:eastAsia="Times New Roman" w:hAnsi="Times New Roman" w:cs="Times New Roman"/>
          <w:color w:val="000000"/>
          <w:sz w:val="24"/>
          <w:szCs w:val="24"/>
        </w:rPr>
        <w:t>abundances</w:t>
      </w:r>
      <w:r w:rsidR="00115A6B" w:rsidRPr="007F648F">
        <w:rPr>
          <w:rFonts w:ascii="Times New Roman" w:eastAsia="Times New Roman" w:hAnsi="Times New Roman" w:cs="Times New Roman"/>
          <w:color w:val="000000"/>
          <w:sz w:val="24"/>
          <w:szCs w:val="24"/>
        </w:rPr>
        <w:t xml:space="preserve"> that already exceed a threshold for </w:t>
      </w:r>
      <w:r w:rsidR="00B321BD" w:rsidRPr="007F648F">
        <w:rPr>
          <w:rFonts w:ascii="Times New Roman" w:eastAsia="Times New Roman" w:hAnsi="Times New Roman" w:cs="Times New Roman"/>
          <w:color w:val="000000"/>
          <w:sz w:val="24"/>
          <w:szCs w:val="24"/>
        </w:rPr>
        <w:t>overall</w:t>
      </w:r>
      <w:r w:rsidR="00115A6B" w:rsidRPr="007F648F">
        <w:rPr>
          <w:rFonts w:ascii="Times New Roman" w:eastAsia="Times New Roman" w:hAnsi="Times New Roman" w:cs="Times New Roman"/>
          <w:color w:val="000000"/>
          <w:sz w:val="24"/>
          <w:szCs w:val="24"/>
        </w:rPr>
        <w:t xml:space="preserve"> consumption rate do not further affect decomposition. In contrast, variation in lower daytime abundances </w:t>
      </w:r>
      <w:r w:rsidR="00B321BD" w:rsidRPr="007F648F">
        <w:rPr>
          <w:rFonts w:ascii="Times New Roman" w:eastAsia="Times New Roman" w:hAnsi="Times New Roman" w:cs="Times New Roman"/>
          <w:color w:val="000000"/>
          <w:sz w:val="24"/>
          <w:szCs w:val="24"/>
        </w:rPr>
        <w:t>may in fact relate to overall consumption (and thus measured rates of decomposition). Overall, v</w:t>
      </w:r>
      <w:r w:rsidR="00876805" w:rsidRPr="007F648F">
        <w:rPr>
          <w:rFonts w:ascii="Times New Roman" w:eastAsia="Times New Roman" w:hAnsi="Times New Roman" w:cs="Times New Roman"/>
          <w:color w:val="000000"/>
          <w:sz w:val="24"/>
          <w:szCs w:val="24"/>
        </w:rPr>
        <w:t xml:space="preserve">isual observation of shrimp </w:t>
      </w:r>
      <w:r w:rsidR="00B321BD" w:rsidRPr="007F648F">
        <w:rPr>
          <w:rFonts w:ascii="Times New Roman" w:eastAsia="Times New Roman" w:hAnsi="Times New Roman" w:cs="Times New Roman"/>
          <w:color w:val="000000"/>
          <w:sz w:val="24"/>
          <w:szCs w:val="24"/>
        </w:rPr>
        <w:t xml:space="preserve">in our study </w:t>
      </w:r>
      <w:r w:rsidR="00876805" w:rsidRPr="007F648F">
        <w:rPr>
          <w:rFonts w:ascii="Times New Roman" w:eastAsia="Times New Roman" w:hAnsi="Times New Roman" w:cs="Times New Roman"/>
          <w:color w:val="000000"/>
          <w:sz w:val="24"/>
          <w:szCs w:val="24"/>
        </w:rPr>
        <w:t xml:space="preserve">provided another line of evidence </w:t>
      </w:r>
      <w:r w:rsidR="00B321BD" w:rsidRPr="007F648F">
        <w:rPr>
          <w:rFonts w:ascii="Times New Roman" w:eastAsia="Times New Roman" w:hAnsi="Times New Roman" w:cs="Times New Roman"/>
          <w:color w:val="000000"/>
          <w:sz w:val="24"/>
          <w:szCs w:val="24"/>
        </w:rPr>
        <w:t xml:space="preserve">that </w:t>
      </w:r>
      <w:r w:rsidR="00876805" w:rsidRPr="007F648F">
        <w:rPr>
          <w:rFonts w:ascii="Times New Roman" w:eastAsia="Times New Roman" w:hAnsi="Times New Roman" w:cs="Times New Roman"/>
          <w:color w:val="000000"/>
          <w:sz w:val="24"/>
          <w:szCs w:val="24"/>
        </w:rPr>
        <w:t>habitat size influences shrimp abundance and in-turn decomposition rates</w:t>
      </w:r>
      <w:r w:rsidR="00B84132" w:rsidRPr="007F648F">
        <w:rPr>
          <w:rFonts w:ascii="Times New Roman" w:eastAsia="Times New Roman" w:hAnsi="Times New Roman" w:cs="Times New Roman"/>
          <w:color w:val="000000"/>
          <w:sz w:val="24"/>
          <w:szCs w:val="24"/>
        </w:rPr>
        <w:t>.</w:t>
      </w:r>
    </w:p>
    <w:p w14:paraId="15902837" w14:textId="072D83BE" w:rsidR="003C4696" w:rsidRPr="007F648F" w:rsidRDefault="00F60DBF" w:rsidP="007F648F">
      <w:pPr>
        <w:spacing w:line="480" w:lineRule="auto"/>
        <w:ind w:firstLine="390"/>
        <w:rPr>
          <w:rFonts w:ascii="Times New Roman" w:hAnsi="Times New Roman" w:cs="Times New Roman"/>
          <w:sz w:val="24"/>
          <w:szCs w:val="24"/>
        </w:rPr>
      </w:pPr>
      <w:r w:rsidRPr="007F648F">
        <w:rPr>
          <w:rFonts w:ascii="Times New Roman" w:hAnsi="Times New Roman" w:cs="Times New Roman"/>
          <w:sz w:val="24"/>
          <w:szCs w:val="24"/>
        </w:rPr>
        <w:t xml:space="preserve">In </w:t>
      </w:r>
      <w:r w:rsidR="006D5A36" w:rsidRPr="007F648F">
        <w:rPr>
          <w:rFonts w:ascii="Times New Roman" w:hAnsi="Times New Roman" w:cs="Times New Roman"/>
          <w:sz w:val="24"/>
          <w:szCs w:val="24"/>
        </w:rPr>
        <w:t>summary</w:t>
      </w:r>
      <w:r w:rsidRPr="007F648F">
        <w:rPr>
          <w:rFonts w:ascii="Times New Roman" w:hAnsi="Times New Roman" w:cs="Times New Roman"/>
          <w:sz w:val="24"/>
          <w:szCs w:val="24"/>
        </w:rPr>
        <w:t xml:space="preserve">, our three experiments </w:t>
      </w:r>
      <w:r w:rsidR="00B02A36" w:rsidRPr="007F648F">
        <w:rPr>
          <w:rFonts w:ascii="Times New Roman" w:hAnsi="Times New Roman" w:cs="Times New Roman"/>
          <w:sz w:val="24"/>
          <w:szCs w:val="24"/>
        </w:rPr>
        <w:t>can</w:t>
      </w:r>
      <w:r w:rsidRPr="007F648F">
        <w:rPr>
          <w:rFonts w:ascii="Times New Roman" w:hAnsi="Times New Roman" w:cs="Times New Roman"/>
          <w:sz w:val="24"/>
          <w:szCs w:val="24"/>
        </w:rPr>
        <w:t xml:space="preserve"> be viewed as snapshots in time</w:t>
      </w:r>
      <w:r w:rsidR="00B02A36" w:rsidRPr="007F648F">
        <w:rPr>
          <w:rFonts w:ascii="Times New Roman" w:hAnsi="Times New Roman" w:cs="Times New Roman"/>
          <w:sz w:val="24"/>
          <w:szCs w:val="24"/>
        </w:rPr>
        <w:t xml:space="preserve"> (one before hurricanes and two after)</w:t>
      </w:r>
      <w:r w:rsidRPr="007F648F">
        <w:rPr>
          <w:rFonts w:ascii="Times New Roman" w:hAnsi="Times New Roman" w:cs="Times New Roman"/>
          <w:sz w:val="24"/>
          <w:szCs w:val="24"/>
        </w:rPr>
        <w:t xml:space="preserve"> </w:t>
      </w:r>
      <w:r w:rsidR="00B02A36" w:rsidRPr="007F648F">
        <w:rPr>
          <w:rFonts w:ascii="Times New Roman" w:hAnsi="Times New Roman" w:cs="Times New Roman"/>
          <w:sz w:val="24"/>
          <w:szCs w:val="24"/>
        </w:rPr>
        <w:t xml:space="preserve">measuring temporal </w:t>
      </w:r>
      <w:r w:rsidR="00E67C75" w:rsidRPr="007F648F">
        <w:rPr>
          <w:rFonts w:ascii="Times New Roman" w:hAnsi="Times New Roman" w:cs="Times New Roman"/>
          <w:sz w:val="24"/>
          <w:szCs w:val="24"/>
        </w:rPr>
        <w:t xml:space="preserve">and spatial </w:t>
      </w:r>
      <w:r w:rsidR="00B02A36" w:rsidRPr="007F648F">
        <w:rPr>
          <w:rFonts w:ascii="Times New Roman" w:hAnsi="Times New Roman" w:cs="Times New Roman"/>
          <w:sz w:val="24"/>
          <w:szCs w:val="24"/>
        </w:rPr>
        <w:t xml:space="preserve">variation in </w:t>
      </w:r>
      <w:r w:rsidR="00E67C75" w:rsidRPr="007F648F">
        <w:rPr>
          <w:rFonts w:ascii="Times New Roman" w:hAnsi="Times New Roman" w:cs="Times New Roman"/>
          <w:sz w:val="24"/>
          <w:szCs w:val="24"/>
        </w:rPr>
        <w:t xml:space="preserve">shrimp </w:t>
      </w:r>
      <w:r w:rsidR="00B02A36" w:rsidRPr="007F648F">
        <w:rPr>
          <w:rFonts w:ascii="Times New Roman" w:hAnsi="Times New Roman" w:cs="Times New Roman"/>
          <w:sz w:val="24"/>
          <w:szCs w:val="24"/>
        </w:rPr>
        <w:t>macroconsumer effects on decomposition rate, which is a key ecosystem process</w:t>
      </w:r>
      <w:r w:rsidRPr="007F648F">
        <w:rPr>
          <w:rFonts w:ascii="Times New Roman" w:hAnsi="Times New Roman" w:cs="Times New Roman"/>
          <w:sz w:val="24"/>
          <w:szCs w:val="24"/>
        </w:rPr>
        <w:t xml:space="preserve">. </w:t>
      </w:r>
      <w:r w:rsidR="006A3A82" w:rsidRPr="007F648F">
        <w:rPr>
          <w:rFonts w:ascii="Times New Roman" w:hAnsi="Times New Roman" w:cs="Times New Roman"/>
          <w:sz w:val="24"/>
          <w:szCs w:val="24"/>
        </w:rPr>
        <w:t xml:space="preserve">Despite an increase in shrimp abundance following the hurricanes our study did not find evidence that decomposition rates were altered. </w:t>
      </w:r>
      <w:r w:rsidRPr="007F648F">
        <w:rPr>
          <w:rFonts w:ascii="Times New Roman" w:hAnsi="Times New Roman" w:cs="Times New Roman"/>
          <w:sz w:val="24"/>
          <w:szCs w:val="24"/>
        </w:rPr>
        <w:t xml:space="preserve">It is </w:t>
      </w:r>
      <w:r w:rsidR="00B02A36" w:rsidRPr="007F648F">
        <w:rPr>
          <w:rFonts w:ascii="Times New Roman" w:hAnsi="Times New Roman" w:cs="Times New Roman"/>
          <w:sz w:val="24"/>
          <w:szCs w:val="24"/>
        </w:rPr>
        <w:t>a challenge</w:t>
      </w:r>
      <w:r w:rsidRPr="007F648F">
        <w:rPr>
          <w:rFonts w:ascii="Times New Roman" w:hAnsi="Times New Roman" w:cs="Times New Roman"/>
          <w:sz w:val="24"/>
          <w:szCs w:val="24"/>
        </w:rPr>
        <w:t xml:space="preserve"> to infer direct hurricane effects due to variation in </w:t>
      </w:r>
      <w:r w:rsidR="00B02A36" w:rsidRPr="007F648F">
        <w:rPr>
          <w:rFonts w:ascii="Times New Roman" w:hAnsi="Times New Roman" w:cs="Times New Roman"/>
          <w:sz w:val="24"/>
          <w:szCs w:val="24"/>
        </w:rPr>
        <w:t xml:space="preserve">other factors like </w:t>
      </w:r>
      <w:r w:rsidRPr="007F648F">
        <w:rPr>
          <w:rFonts w:ascii="Times New Roman" w:hAnsi="Times New Roman" w:cs="Times New Roman"/>
          <w:sz w:val="24"/>
          <w:szCs w:val="24"/>
        </w:rPr>
        <w:t>flow regimes</w:t>
      </w:r>
      <w:r w:rsidR="00E67C75" w:rsidRPr="007F648F">
        <w:rPr>
          <w:rFonts w:ascii="Times New Roman" w:hAnsi="Times New Roman" w:cs="Times New Roman"/>
          <w:sz w:val="24"/>
          <w:szCs w:val="24"/>
        </w:rPr>
        <w:t xml:space="preserve"> </w:t>
      </w:r>
      <w:r w:rsidRPr="007F648F">
        <w:rPr>
          <w:rFonts w:ascii="Times New Roman" w:hAnsi="Times New Roman" w:cs="Times New Roman"/>
          <w:sz w:val="24"/>
          <w:szCs w:val="24"/>
        </w:rPr>
        <w:t xml:space="preserve">that contribute </w:t>
      </w:r>
      <w:r w:rsidR="00E67C75" w:rsidRPr="007F648F">
        <w:rPr>
          <w:rFonts w:ascii="Times New Roman" w:hAnsi="Times New Roman" w:cs="Times New Roman"/>
          <w:sz w:val="24"/>
          <w:szCs w:val="24"/>
        </w:rPr>
        <w:t xml:space="preserve">uniquely </w:t>
      </w:r>
      <w:r w:rsidRPr="007F648F">
        <w:rPr>
          <w:rFonts w:ascii="Times New Roman" w:hAnsi="Times New Roman" w:cs="Times New Roman"/>
          <w:sz w:val="24"/>
          <w:szCs w:val="24"/>
        </w:rPr>
        <w:t>to decomposition</w:t>
      </w:r>
      <w:r w:rsidR="00E67C75" w:rsidRPr="007F648F">
        <w:rPr>
          <w:rFonts w:ascii="Times New Roman" w:hAnsi="Times New Roman" w:cs="Times New Roman"/>
          <w:sz w:val="24"/>
          <w:szCs w:val="24"/>
        </w:rPr>
        <w:t xml:space="preserve"> in individual experiments</w:t>
      </w:r>
      <w:r w:rsidR="00B02A36" w:rsidRPr="007F648F">
        <w:rPr>
          <w:rFonts w:ascii="Times New Roman" w:hAnsi="Times New Roman" w:cs="Times New Roman"/>
          <w:sz w:val="24"/>
          <w:szCs w:val="24"/>
        </w:rPr>
        <w:t>.</w:t>
      </w:r>
      <w:r w:rsidR="00E67C75" w:rsidRPr="007F648F">
        <w:rPr>
          <w:rFonts w:ascii="Times New Roman" w:hAnsi="Times New Roman" w:cs="Times New Roman"/>
          <w:sz w:val="24"/>
          <w:szCs w:val="24"/>
        </w:rPr>
        <w:t xml:space="preserve"> </w:t>
      </w:r>
      <w:r w:rsidR="00B02A36" w:rsidRPr="007F648F">
        <w:rPr>
          <w:rFonts w:ascii="Times New Roman" w:hAnsi="Times New Roman" w:cs="Times New Roman"/>
          <w:sz w:val="24"/>
          <w:szCs w:val="24"/>
        </w:rPr>
        <w:t xml:space="preserve">Nonetheless, our experiments provide substantial baseline information </w:t>
      </w:r>
      <w:r w:rsidR="009841B4" w:rsidRPr="007F648F">
        <w:rPr>
          <w:rFonts w:ascii="Times New Roman" w:hAnsi="Times New Roman" w:cs="Times New Roman"/>
          <w:sz w:val="24"/>
          <w:szCs w:val="24"/>
        </w:rPr>
        <w:t>from separate experiments run in each of</w:t>
      </w:r>
      <w:r w:rsidR="00B02A36" w:rsidRPr="007F648F">
        <w:rPr>
          <w:rFonts w:ascii="Times New Roman" w:hAnsi="Times New Roman" w:cs="Times New Roman"/>
          <w:sz w:val="24"/>
          <w:szCs w:val="24"/>
        </w:rPr>
        <w:t xml:space="preserve"> three year</w:t>
      </w:r>
      <w:r w:rsidR="009841B4" w:rsidRPr="007F648F">
        <w:rPr>
          <w:rFonts w:ascii="Times New Roman" w:hAnsi="Times New Roman" w:cs="Times New Roman"/>
          <w:sz w:val="24"/>
          <w:szCs w:val="24"/>
        </w:rPr>
        <w:t>s</w:t>
      </w:r>
      <w:r w:rsidR="00B02A36" w:rsidRPr="007F648F">
        <w:rPr>
          <w:rFonts w:ascii="Times New Roman" w:hAnsi="Times New Roman" w:cs="Times New Roman"/>
          <w:sz w:val="24"/>
          <w:szCs w:val="24"/>
        </w:rPr>
        <w:t xml:space="preserve"> on decomposition rates in headwater streams dominated by shrimp. These data will be useful for comparative purposes as baseline data </w:t>
      </w:r>
      <w:r w:rsidR="007C209A" w:rsidRPr="007F648F">
        <w:rPr>
          <w:rFonts w:ascii="Times New Roman" w:hAnsi="Times New Roman" w:cs="Times New Roman"/>
          <w:sz w:val="24"/>
          <w:szCs w:val="24"/>
        </w:rPr>
        <w:t xml:space="preserve">on decomposition rates, and the effects of shrimp, </w:t>
      </w:r>
      <w:r w:rsidR="00B02A36" w:rsidRPr="007F648F">
        <w:rPr>
          <w:rFonts w:ascii="Times New Roman" w:hAnsi="Times New Roman" w:cs="Times New Roman"/>
          <w:sz w:val="24"/>
          <w:szCs w:val="24"/>
        </w:rPr>
        <w:t xml:space="preserve">to future flow-reduction experiments in </w:t>
      </w:r>
      <w:r w:rsidR="006A3A82" w:rsidRPr="007F648F">
        <w:rPr>
          <w:rFonts w:ascii="Times New Roman" w:hAnsi="Times New Roman" w:cs="Times New Roman"/>
          <w:sz w:val="24"/>
          <w:szCs w:val="24"/>
        </w:rPr>
        <w:t>this study system</w:t>
      </w:r>
      <w:r w:rsidR="0049257E">
        <w:rPr>
          <w:rFonts w:ascii="Times New Roman" w:hAnsi="Times New Roman" w:cs="Times New Roman"/>
          <w:sz w:val="24"/>
          <w:szCs w:val="24"/>
        </w:rPr>
        <w:t>.</w:t>
      </w:r>
      <w:r w:rsidR="00EC612F" w:rsidRPr="007F648F">
        <w:rPr>
          <w:rFonts w:ascii="Times New Roman" w:hAnsi="Times New Roman" w:cs="Times New Roman"/>
          <w:sz w:val="24"/>
          <w:szCs w:val="24"/>
        </w:rPr>
        <w:t xml:space="preserve"> </w:t>
      </w:r>
    </w:p>
    <w:p w14:paraId="0E2A2589" w14:textId="77777777" w:rsidR="005D089D" w:rsidRPr="007F648F" w:rsidRDefault="005D089D" w:rsidP="007F648F">
      <w:pPr>
        <w:spacing w:after="0" w:line="480" w:lineRule="auto"/>
        <w:rPr>
          <w:rFonts w:ascii="Times New Roman" w:eastAsia="Times New Roman" w:hAnsi="Times New Roman" w:cs="Times New Roman"/>
          <w:b/>
          <w:bCs/>
          <w:sz w:val="24"/>
          <w:szCs w:val="24"/>
        </w:rPr>
      </w:pPr>
      <w:r w:rsidRPr="007F648F">
        <w:rPr>
          <w:rFonts w:ascii="Times New Roman" w:eastAsia="Times New Roman" w:hAnsi="Times New Roman" w:cs="Times New Roman"/>
          <w:b/>
          <w:bCs/>
          <w:sz w:val="24"/>
          <w:szCs w:val="24"/>
        </w:rPr>
        <w:t xml:space="preserve">Author Contributions: </w:t>
      </w:r>
    </w:p>
    <w:p w14:paraId="01EEB2C5" w14:textId="77777777" w:rsidR="005D089D" w:rsidRPr="007F648F" w:rsidRDefault="005D089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Max Kelly wrote the master’s thesis from which this manuscript was adapted. He also analyzed data, ran statistical </w:t>
      </w:r>
      <w:proofErr w:type="gramStart"/>
      <w:r w:rsidRPr="007F648F">
        <w:rPr>
          <w:rFonts w:ascii="Times New Roman" w:eastAsia="Times New Roman" w:hAnsi="Times New Roman" w:cs="Times New Roman"/>
          <w:sz w:val="24"/>
          <w:szCs w:val="24"/>
        </w:rPr>
        <w:t>analysis</w:t>
      </w:r>
      <w:proofErr w:type="gramEnd"/>
      <w:r w:rsidRPr="007F648F">
        <w:rPr>
          <w:rFonts w:ascii="Times New Roman" w:eastAsia="Times New Roman" w:hAnsi="Times New Roman" w:cs="Times New Roman"/>
          <w:sz w:val="24"/>
          <w:szCs w:val="24"/>
        </w:rPr>
        <w:t xml:space="preserve"> and made figures. Mary Freeman provided leadership on the statistical analysis for this manuscript and provided editorial comments on early versions of the thesis. Pablo </w:t>
      </w:r>
      <w:r w:rsidRPr="007F648F">
        <w:rPr>
          <w:rFonts w:ascii="Times New Roman" w:hAnsi="Times New Roman" w:cs="Times New Roman"/>
          <w:sz w:val="24"/>
          <w:szCs w:val="24"/>
        </w:rPr>
        <w:t xml:space="preserve">Gutiérrez-Fonseca, Jesus E. Gomez, Rafael Perez, and Lulu Lacy ran all experiments for this manuscript, collected essential data, and provided background knowledge on study site and methods. Alonso Ramírez provided editorial comments on early versions of the thesis. Catherine Pringle played a leading role in experimental design of the study. She also </w:t>
      </w:r>
      <w:r w:rsidRPr="007F648F">
        <w:rPr>
          <w:rFonts w:ascii="Times New Roman" w:hAnsi="Times New Roman" w:cs="Times New Roman"/>
          <w:sz w:val="24"/>
          <w:szCs w:val="24"/>
        </w:rPr>
        <w:lastRenderedPageBreak/>
        <w:t xml:space="preserve">provided major revisions throughout the thesis and manuscript. All authors contributed to editing the final manuscript. </w:t>
      </w:r>
    </w:p>
    <w:p w14:paraId="3D4CD34F" w14:textId="77777777" w:rsidR="005D089D" w:rsidRPr="007F648F" w:rsidRDefault="005D089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b/>
          <w:bCs/>
          <w:sz w:val="24"/>
          <w:szCs w:val="24"/>
        </w:rPr>
        <w:t>Acknowledgements:</w:t>
      </w:r>
      <w:r w:rsidRPr="007F648F">
        <w:rPr>
          <w:rFonts w:ascii="Times New Roman" w:eastAsia="Times New Roman" w:hAnsi="Times New Roman" w:cs="Times New Roman"/>
          <w:sz w:val="24"/>
          <w:szCs w:val="24"/>
        </w:rPr>
        <w:t xml:space="preserve"> </w:t>
      </w:r>
    </w:p>
    <w:p w14:paraId="475349D4" w14:textId="4F989E7B" w:rsidR="005D089D" w:rsidRPr="007F648F" w:rsidRDefault="005D089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We thank Dr. Alan </w:t>
      </w:r>
      <w:proofErr w:type="spellStart"/>
      <w:r w:rsidRPr="007F648F">
        <w:rPr>
          <w:rFonts w:ascii="Times New Roman" w:eastAsia="Times New Roman" w:hAnsi="Times New Roman" w:cs="Times New Roman"/>
          <w:sz w:val="24"/>
          <w:szCs w:val="24"/>
        </w:rPr>
        <w:t>Covich</w:t>
      </w:r>
      <w:proofErr w:type="spellEnd"/>
      <w:r w:rsidRPr="007F648F">
        <w:rPr>
          <w:rFonts w:ascii="Times New Roman" w:eastAsia="Times New Roman" w:hAnsi="Times New Roman" w:cs="Times New Roman"/>
          <w:sz w:val="24"/>
          <w:szCs w:val="24"/>
        </w:rPr>
        <w:t xml:space="preserve"> (University of Georgia) who provided key insights into the field site. This work was partially funded by the Luquillo Long-Term Ecological Research Program funded by the US National Science Foundation</w:t>
      </w:r>
      <w:r w:rsidR="0049257E">
        <w:rPr>
          <w:rFonts w:ascii="Times New Roman" w:eastAsia="Times New Roman" w:hAnsi="Times New Roman" w:cs="Times New Roman"/>
          <w:sz w:val="24"/>
          <w:szCs w:val="24"/>
        </w:rPr>
        <w:t xml:space="preserve"> (</w:t>
      </w:r>
      <w:r w:rsidR="0049257E" w:rsidRPr="0049257E">
        <w:rPr>
          <w:rFonts w:ascii="Times New Roman" w:eastAsia="Times New Roman" w:hAnsi="Times New Roman" w:cs="Times New Roman"/>
          <w:sz w:val="24"/>
          <w:szCs w:val="24"/>
        </w:rPr>
        <w:t>NSF Award: DEB-1831952</w:t>
      </w:r>
      <w:r w:rsidR="0049257E">
        <w:rPr>
          <w:rFonts w:ascii="Times New Roman" w:eastAsia="Times New Roman" w:hAnsi="Times New Roman" w:cs="Times New Roman"/>
          <w:sz w:val="24"/>
          <w:szCs w:val="24"/>
        </w:rPr>
        <w:t>)</w:t>
      </w:r>
      <w:r w:rsidRPr="007F648F">
        <w:rPr>
          <w:rFonts w:ascii="Times New Roman" w:eastAsia="Times New Roman" w:hAnsi="Times New Roman" w:cs="Times New Roman"/>
          <w:sz w:val="24"/>
          <w:szCs w:val="24"/>
        </w:rPr>
        <w:t>.</w:t>
      </w:r>
    </w:p>
    <w:p w14:paraId="61442979" w14:textId="77777777" w:rsidR="005D089D" w:rsidRPr="007F648F" w:rsidRDefault="005D089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Data availability statement: </w:t>
      </w:r>
      <w:hyperlink r:id="rId11" w:tgtFrame="_blank" w:history="1">
        <w:r w:rsidRPr="007F648F">
          <w:rPr>
            <w:rStyle w:val="Hyperlink"/>
            <w:rFonts w:ascii="Times New Roman" w:hAnsi="Times New Roman" w:cs="Times New Roman"/>
            <w:sz w:val="24"/>
            <w:szCs w:val="24"/>
            <w:bdr w:val="none" w:sz="0" w:space="0" w:color="auto" w:frame="1"/>
            <w:shd w:val="clear" w:color="auto" w:fill="FFFFFF"/>
          </w:rPr>
          <w:t>https://doi.org/10.6073/pasta/02eb3a9fa89596a76cd8c899ef99610c</w:t>
        </w:r>
      </w:hyperlink>
      <w:r w:rsidRPr="007F648F">
        <w:rPr>
          <w:rFonts w:ascii="Times New Roman" w:hAnsi="Times New Roman" w:cs="Times New Roman"/>
          <w:sz w:val="24"/>
          <w:szCs w:val="24"/>
        </w:rPr>
        <w:t xml:space="preserve">, </w:t>
      </w:r>
      <w:hyperlink r:id="rId12" w:tgtFrame="_blank" w:history="1">
        <w:r w:rsidRPr="007F648F">
          <w:rPr>
            <w:rStyle w:val="Hyperlink"/>
            <w:rFonts w:ascii="Times New Roman" w:hAnsi="Times New Roman" w:cs="Times New Roman"/>
            <w:sz w:val="24"/>
            <w:szCs w:val="24"/>
            <w:bdr w:val="none" w:sz="0" w:space="0" w:color="auto" w:frame="1"/>
            <w:shd w:val="clear" w:color="auto" w:fill="FFFFFF"/>
          </w:rPr>
          <w:t>https://doi.org/10.6073/pasta/83b8435712f755338572087fe9b09168</w:t>
        </w:r>
      </w:hyperlink>
    </w:p>
    <w:p w14:paraId="0EF7F089" w14:textId="5BA4050F" w:rsidR="005D089D" w:rsidRDefault="005D089D" w:rsidP="007F648F">
      <w:pPr>
        <w:spacing w:after="0" w:line="480" w:lineRule="auto"/>
        <w:rPr>
          <w:rFonts w:ascii="Times New Roman" w:eastAsia="Times New Roman" w:hAnsi="Times New Roman" w:cs="Times New Roman"/>
          <w:sz w:val="24"/>
          <w:szCs w:val="24"/>
        </w:rPr>
      </w:pPr>
      <w:r w:rsidRPr="007F648F">
        <w:rPr>
          <w:rFonts w:ascii="Times New Roman" w:eastAsia="Times New Roman" w:hAnsi="Times New Roman" w:cs="Times New Roman"/>
          <w:sz w:val="24"/>
          <w:szCs w:val="24"/>
        </w:rPr>
        <w:t xml:space="preserve">Code availability statement: </w:t>
      </w:r>
      <w:hyperlink r:id="rId13" w:history="1">
        <w:r w:rsidR="005A3804" w:rsidRPr="0057002B">
          <w:rPr>
            <w:rStyle w:val="Hyperlink"/>
            <w:rFonts w:ascii="Times New Roman" w:eastAsia="Times New Roman" w:hAnsi="Times New Roman" w:cs="Times New Roman"/>
            <w:sz w:val="24"/>
            <w:szCs w:val="24"/>
          </w:rPr>
          <w:t>https://github.com/Max-Kelly/LLDecomp_17-19</w:t>
        </w:r>
      </w:hyperlink>
    </w:p>
    <w:p w14:paraId="3B025988" w14:textId="2DCD7FDE" w:rsidR="005A3804" w:rsidRPr="005A3804" w:rsidRDefault="005A3804" w:rsidP="007F648F">
      <w:pPr>
        <w:spacing w:after="0" w:line="480" w:lineRule="auto"/>
        <w:rPr>
          <w:rFonts w:ascii="Times New Roman" w:hAnsi="Times New Roman" w:cs="Times New Roman"/>
          <w:b/>
          <w:bCs/>
          <w:sz w:val="24"/>
          <w:szCs w:val="24"/>
        </w:rPr>
      </w:pPr>
      <w:r w:rsidRPr="005A3804">
        <w:rPr>
          <w:rFonts w:ascii="Times New Roman" w:hAnsi="Times New Roman" w:cs="Times New Roman"/>
          <w:b/>
          <w:bCs/>
          <w:sz w:val="24"/>
          <w:szCs w:val="24"/>
        </w:rPr>
        <w:t>Literature Cited:</w:t>
      </w:r>
    </w:p>
    <w:p w14:paraId="107F1A33"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fldChar w:fldCharType="begin"/>
      </w:r>
      <w:r w:rsidRPr="005A3804">
        <w:rPr>
          <w:rFonts w:ascii="Times New Roman" w:hAnsi="Times New Roman" w:cs="Times New Roman"/>
          <w:sz w:val="24"/>
          <w:szCs w:val="22"/>
        </w:rPr>
        <w:instrText xml:space="preserve"> ADDIN ZOTERO_BIBL {"uncited":[],"omitted":[],"custom":[]} CSL_BIBLIOGRAPHY </w:instrText>
      </w:r>
      <w:r w:rsidRPr="005A3804">
        <w:rPr>
          <w:rFonts w:ascii="Times New Roman" w:hAnsi="Times New Roman" w:cs="Times New Roman"/>
          <w:sz w:val="24"/>
          <w:szCs w:val="22"/>
        </w:rPr>
        <w:fldChar w:fldCharType="separate"/>
      </w:r>
      <w:r w:rsidRPr="005A3804">
        <w:rPr>
          <w:rFonts w:ascii="Times New Roman" w:hAnsi="Times New Roman" w:cs="Times New Roman"/>
          <w:sz w:val="24"/>
          <w:szCs w:val="22"/>
        </w:rPr>
        <w:t>Andrade, C. M., V. Neres-Lima, and T. P. Moulton. 2017. Differentiating the roles of shrimp and aquatic insects in leaf processing in a Neotropical stream. Marine and Freshwater Research 68:1695.</w:t>
      </w:r>
    </w:p>
    <w:p w14:paraId="771CD4F1"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Benfield, E. F., K. M. Fritz, and S. D. Tiegs. 2017. Leaf-Litter Breakdown. Pages 71–82 Methods in Stream Ecology. Elsevier.</w:t>
      </w:r>
    </w:p>
    <w:p w14:paraId="28220728" w14:textId="38A21AF9"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Bobeldyk, A. M., and A. Ramírez. 2007. Leaf Breakdown in a Tropical Headwater Stream (Puerto Rico): The role of Freshwater Shrimps and Detritivorous Insects. Journal of Freshwater Ecology 22:581–590.</w:t>
      </w:r>
    </w:p>
    <w:p w14:paraId="79AB4D97" w14:textId="77777777" w:rsidR="00D15307" w:rsidRPr="002A2496" w:rsidRDefault="00D15307" w:rsidP="00D15307">
      <w:pPr>
        <w:spacing w:line="480" w:lineRule="auto"/>
        <w:rPr>
          <w:rFonts w:ascii="Times New Roman" w:hAnsi="Times New Roman" w:cs="Times New Roman"/>
          <w:sz w:val="24"/>
          <w:szCs w:val="24"/>
        </w:rPr>
      </w:pPr>
      <w:r w:rsidRPr="002A2496">
        <w:rPr>
          <w:rFonts w:ascii="Times New Roman" w:hAnsi="Times New Roman" w:cs="Times New Roman"/>
          <w:sz w:val="24"/>
          <w:szCs w:val="24"/>
        </w:rPr>
        <w:t xml:space="preserve">Brokaw, N., J. K. Zimmerman, M. R. Willig, G. R. Camilo, A. P. Covich, T. A. Crowl, N. </w:t>
      </w:r>
      <w:r>
        <w:rPr>
          <w:rFonts w:ascii="Times New Roman" w:hAnsi="Times New Roman" w:cs="Times New Roman"/>
          <w:sz w:val="24"/>
          <w:szCs w:val="24"/>
        </w:rPr>
        <w:tab/>
      </w:r>
      <w:r w:rsidRPr="002A2496">
        <w:rPr>
          <w:rFonts w:ascii="Times New Roman" w:hAnsi="Times New Roman" w:cs="Times New Roman"/>
          <w:sz w:val="24"/>
          <w:szCs w:val="24"/>
        </w:rPr>
        <w:t xml:space="preserve">Fetcher, B. L. Haines, D. J. Lodge, A. E. Lugo, R. W. Myster, C. M. Pringle, J. M. </w:t>
      </w:r>
      <w:r>
        <w:rPr>
          <w:rFonts w:ascii="Times New Roman" w:hAnsi="Times New Roman" w:cs="Times New Roman"/>
          <w:sz w:val="24"/>
          <w:szCs w:val="24"/>
        </w:rPr>
        <w:tab/>
      </w:r>
      <w:r>
        <w:rPr>
          <w:rFonts w:ascii="Times New Roman" w:hAnsi="Times New Roman" w:cs="Times New Roman"/>
          <w:sz w:val="24"/>
          <w:szCs w:val="24"/>
        </w:rPr>
        <w:tab/>
      </w:r>
      <w:r w:rsidRPr="002A2496">
        <w:rPr>
          <w:rFonts w:ascii="Times New Roman" w:hAnsi="Times New Roman" w:cs="Times New Roman"/>
          <w:sz w:val="24"/>
          <w:szCs w:val="24"/>
        </w:rPr>
        <w:t>Sharpe, F. N. Scatena, T. D. Schowalter, W. L. Silver, J. Thompson, D. J. Vogt, K. A.</w:t>
      </w:r>
      <w:r>
        <w:rPr>
          <w:rFonts w:ascii="Times New Roman" w:hAnsi="Times New Roman" w:cs="Times New Roman"/>
          <w:sz w:val="24"/>
          <w:szCs w:val="24"/>
        </w:rPr>
        <w:tab/>
      </w:r>
      <w:r w:rsidRPr="002A2496">
        <w:rPr>
          <w:rFonts w:ascii="Times New Roman" w:hAnsi="Times New Roman" w:cs="Times New Roman"/>
          <w:sz w:val="24"/>
          <w:szCs w:val="24"/>
        </w:rPr>
        <w:t xml:space="preserve"> </w:t>
      </w:r>
    </w:p>
    <w:p w14:paraId="3BCCA479" w14:textId="77777777" w:rsidR="00D15307" w:rsidRPr="002A2496" w:rsidRDefault="00D15307" w:rsidP="00D15307">
      <w:pPr>
        <w:spacing w:line="480" w:lineRule="auto"/>
        <w:ind w:firstLine="720"/>
        <w:rPr>
          <w:rFonts w:ascii="Times New Roman" w:hAnsi="Times New Roman" w:cs="Times New Roman"/>
          <w:sz w:val="24"/>
          <w:szCs w:val="24"/>
        </w:rPr>
      </w:pPr>
      <w:r w:rsidRPr="002A2496">
        <w:rPr>
          <w:rFonts w:ascii="Times New Roman" w:hAnsi="Times New Roman" w:cs="Times New Roman"/>
          <w:sz w:val="24"/>
          <w:szCs w:val="24"/>
        </w:rPr>
        <w:t xml:space="preserve">Vogt, R. B. Waide, L. R. Walker, L. L. Woolbright, J. M. Wunderle, Jr., and X. Zou. </w:t>
      </w:r>
    </w:p>
    <w:p w14:paraId="34CE914C" w14:textId="77777777" w:rsidR="00D15307" w:rsidRPr="002A2496" w:rsidRDefault="00D15307" w:rsidP="00D15307">
      <w:pPr>
        <w:spacing w:line="480" w:lineRule="auto"/>
        <w:ind w:left="720"/>
        <w:rPr>
          <w:rFonts w:ascii="Times New Roman" w:hAnsi="Times New Roman" w:cs="Times New Roman"/>
          <w:sz w:val="24"/>
          <w:szCs w:val="24"/>
        </w:rPr>
      </w:pPr>
      <w:r w:rsidRPr="002A2496">
        <w:rPr>
          <w:rFonts w:ascii="Times New Roman" w:hAnsi="Times New Roman" w:cs="Times New Roman"/>
          <w:sz w:val="24"/>
          <w:szCs w:val="24"/>
        </w:rPr>
        <w:lastRenderedPageBreak/>
        <w:t>2012. Response to Disturbance. Pages 201-271 in N. Brokaw, T. A. Crowl, A. E. Lugo,</w:t>
      </w:r>
      <w:r>
        <w:rPr>
          <w:rFonts w:ascii="Times New Roman" w:hAnsi="Times New Roman" w:cs="Times New Roman"/>
          <w:sz w:val="24"/>
          <w:szCs w:val="24"/>
        </w:rPr>
        <w:tab/>
      </w:r>
      <w:r w:rsidRPr="002A2496">
        <w:rPr>
          <w:rFonts w:ascii="Times New Roman" w:hAnsi="Times New Roman" w:cs="Times New Roman"/>
          <w:sz w:val="24"/>
          <w:szCs w:val="24"/>
        </w:rPr>
        <w:t xml:space="preserve"> 55 W. H. Mcdowell, F. N. Scatena, R. B. Waide, and M. R. Willig (editors). </w:t>
      </w:r>
      <w:r w:rsidRPr="002A2496">
        <w:rPr>
          <w:rFonts w:ascii="Times New Roman" w:hAnsi="Times New Roman" w:cs="Times New Roman"/>
          <w:i/>
          <w:iCs/>
          <w:sz w:val="24"/>
          <w:szCs w:val="24"/>
        </w:rPr>
        <w:t>A</w:t>
      </w:r>
      <w:r>
        <w:rPr>
          <w:rFonts w:ascii="Times New Roman" w:hAnsi="Times New Roman" w:cs="Times New Roman"/>
          <w:i/>
          <w:iCs/>
          <w:sz w:val="24"/>
          <w:szCs w:val="24"/>
        </w:rPr>
        <w:t xml:space="preserve"> </w:t>
      </w:r>
      <w:r w:rsidRPr="002A2496">
        <w:rPr>
          <w:rFonts w:ascii="Times New Roman" w:hAnsi="Times New Roman" w:cs="Times New Roman"/>
          <w:i/>
          <w:iCs/>
          <w:sz w:val="24"/>
          <w:szCs w:val="24"/>
        </w:rPr>
        <w:t xml:space="preserve">Caribbean </w:t>
      </w:r>
      <w:r>
        <w:rPr>
          <w:rFonts w:ascii="Times New Roman" w:hAnsi="Times New Roman" w:cs="Times New Roman"/>
          <w:sz w:val="24"/>
          <w:szCs w:val="24"/>
        </w:rPr>
        <w:t xml:space="preserve"> </w:t>
      </w:r>
      <w:r w:rsidRPr="002A2496">
        <w:rPr>
          <w:rFonts w:ascii="Times New Roman" w:hAnsi="Times New Roman" w:cs="Times New Roman"/>
          <w:sz w:val="24"/>
          <w:szCs w:val="24"/>
        </w:rPr>
        <w:t>Forest Tapestry: T</w:t>
      </w:r>
      <w:r w:rsidRPr="002A2496">
        <w:rPr>
          <w:rFonts w:ascii="Times New Roman" w:hAnsi="Times New Roman" w:cs="Times New Roman"/>
          <w:i/>
          <w:iCs/>
          <w:sz w:val="24"/>
          <w:szCs w:val="24"/>
        </w:rPr>
        <w:t>he multidimensional nature of disturbance and response</w:t>
      </w:r>
      <w:r w:rsidRPr="002A2496">
        <w:rPr>
          <w:rFonts w:ascii="Times New Roman" w:hAnsi="Times New Roman" w:cs="Times New Roman"/>
          <w:sz w:val="24"/>
          <w:szCs w:val="24"/>
        </w:rPr>
        <w:t xml:space="preserve">. Oxford </w:t>
      </w:r>
    </w:p>
    <w:p w14:paraId="3DF186E8" w14:textId="34B651A1" w:rsidR="00D15307" w:rsidRPr="00D15307" w:rsidRDefault="00D15307" w:rsidP="00D15307">
      <w:pPr>
        <w:spacing w:line="480" w:lineRule="auto"/>
        <w:ind w:firstLine="720"/>
        <w:rPr>
          <w:rFonts w:ascii="Times New Roman" w:hAnsi="Times New Roman" w:cs="Times New Roman"/>
          <w:sz w:val="24"/>
          <w:szCs w:val="24"/>
        </w:rPr>
      </w:pPr>
      <w:r w:rsidRPr="002A2496">
        <w:rPr>
          <w:rFonts w:ascii="Times New Roman" w:hAnsi="Times New Roman" w:cs="Times New Roman"/>
          <w:sz w:val="24"/>
          <w:szCs w:val="24"/>
        </w:rPr>
        <w:t>University Press, Inc., New York, New York, United States.</w:t>
      </w:r>
    </w:p>
    <w:p w14:paraId="3C7948B2" w14:textId="439AB953"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Boyero, L., R. G. Pearson, C. Hui, M. O. Gessner, J. Pérez, M. A. Alexandrou, M. A. S. Graça, B. J. Cardinale, R. J. Albariño, M. Arunachalam, L. A. Barmuta, A. J. Boulton, A. Bruder, M. Callisto, E. Chauvet, R. G. Death, D. Dudgeon, A. C. Encalada, V. Ferreira, R. Figueroa, A. S. Flecker, J. F. Gonçalves, J. Helson, T. Iwata, T. Jinggut, J. Mathooko, C. Mathuriau, C. M’Erimba, M. S. Moretti, C. M. Pringle, A. Ramírez, L. Ratnarajah, J. Rincon, and C. M. Yule. 2016. Biotic and abiotic variables influencing plant litter breakdown in streams: A global study. Proceedings of the Royal Society B: Biological Sciences 283:20152664.</w:t>
      </w:r>
    </w:p>
    <w:p w14:paraId="21C472EE" w14:textId="240F9B2D" w:rsidR="00D15307" w:rsidRPr="00D15307" w:rsidRDefault="00D15307" w:rsidP="00D15307">
      <w:pPr>
        <w:spacing w:line="480" w:lineRule="auto"/>
        <w:rPr>
          <w:rFonts w:ascii="Times New Roman" w:hAnsi="Times New Roman" w:cs="Times New Roman"/>
          <w:sz w:val="24"/>
          <w:szCs w:val="24"/>
        </w:rPr>
      </w:pPr>
      <w:r w:rsidRPr="002A2496">
        <w:rPr>
          <w:rFonts w:ascii="Times New Roman" w:hAnsi="Times New Roman" w:cs="Times New Roman"/>
          <w:sz w:val="24"/>
          <w:szCs w:val="24"/>
        </w:rPr>
        <w:t xml:space="preserve">Chappell, J., McKay, S., Freeman, M., Pringle, C., 2019. Long-term (37 years) impacts of </w:t>
      </w:r>
      <w:r>
        <w:rPr>
          <w:rFonts w:ascii="Times New Roman" w:hAnsi="Times New Roman" w:cs="Times New Roman"/>
          <w:sz w:val="24"/>
          <w:szCs w:val="24"/>
        </w:rPr>
        <w:tab/>
      </w:r>
      <w:r w:rsidRPr="002A2496">
        <w:rPr>
          <w:rFonts w:ascii="Times New Roman" w:hAnsi="Times New Roman" w:cs="Times New Roman"/>
          <w:sz w:val="24"/>
          <w:szCs w:val="24"/>
        </w:rPr>
        <w:t xml:space="preserve">low- head dams on freshwater shrimp habitat connectivity in northeastern Puerto Rico. </w:t>
      </w:r>
      <w:r>
        <w:rPr>
          <w:rFonts w:ascii="Times New Roman" w:hAnsi="Times New Roman" w:cs="Times New Roman"/>
          <w:sz w:val="24"/>
          <w:szCs w:val="24"/>
        </w:rPr>
        <w:tab/>
      </w:r>
      <w:r w:rsidRPr="002A2496">
        <w:rPr>
          <w:rFonts w:ascii="Times New Roman" w:hAnsi="Times New Roman" w:cs="Times New Roman"/>
          <w:sz w:val="24"/>
          <w:szCs w:val="24"/>
        </w:rPr>
        <w:t>River Res. Appl. 35 35. https://doi.org/10.1002/rra.3499.</w:t>
      </w:r>
    </w:p>
    <w:p w14:paraId="13E6B33A"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Covich, A. P. 1988. Atyid shrimp in the headwaters of the Luquillo Mountains, Puerto Rico: Filter feeding in natural and artificial streams. SIL Proceedings, 1922-2010 23:2108–2113.</w:t>
      </w:r>
    </w:p>
    <w:p w14:paraId="14767464"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Covich, A. P., T. A. Crowl, and T. Heartsill-Scalley. 2006. Effects of drought and hurricane disturbances on headwater distributions of palaemonid river shrimp (</w:t>
      </w:r>
      <w:r w:rsidRPr="005A3804">
        <w:rPr>
          <w:rFonts w:ascii="Times New Roman" w:hAnsi="Times New Roman" w:cs="Times New Roman"/>
          <w:i/>
          <w:iCs/>
          <w:sz w:val="24"/>
          <w:szCs w:val="22"/>
        </w:rPr>
        <w:t>Macrobrachium</w:t>
      </w:r>
      <w:r w:rsidRPr="005A3804">
        <w:rPr>
          <w:rFonts w:ascii="Times New Roman" w:hAnsi="Times New Roman" w:cs="Times New Roman"/>
          <w:sz w:val="24"/>
          <w:szCs w:val="22"/>
        </w:rPr>
        <w:t xml:space="preserve"> spp.) in the Luquillo Mountains, Puerto Rico. Journal of the North American Benthological Society 25:99–107.</w:t>
      </w:r>
    </w:p>
    <w:p w14:paraId="1F5BDC46"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lastRenderedPageBreak/>
        <w:t>Covich, A. P., T. A. Crowl, S. L. Johnson, D. Varza, and D. L. Certain. 1991. Post-Hurricane Hugo Increases in Atyid Shrimp Abundances in a Puerto Rican Montane Stream. 8.</w:t>
      </w:r>
    </w:p>
    <w:p w14:paraId="221E28E5"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Covich, A. P., T. A. Crowl, and F. N. Scatena. 2003. Effects of extreme low flows on freshwater shrimps in a perennial tropical stream: Freshwater Biology 48:1199–1206.</w:t>
      </w:r>
    </w:p>
    <w:p w14:paraId="7A13AD42"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Crook, K. E., F. N. Scatena, and C. M. Pringle. 2007. Water Withdrawn From the Luquillo Experimental Forest, 2004. Page IITF-GTR-36. IITF-GTR-36, U.S. Department of Agriculture, Forest Service, International Institute of Tropical Forestry, San Juan, PR. (Available from: https://www.fs.usda.gov/treesearch/pubs/30058)</w:t>
      </w:r>
    </w:p>
    <w:p w14:paraId="5FEAB589"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Crowl, T. A., W. H. McDowell, A. P. Covich, and S. L. Johnson. 2001. Freshwater shrimp effects on detrital processing and nutrients in a tropical headwater stream. Ecology 82:775–783.</w:t>
      </w:r>
    </w:p>
    <w:p w14:paraId="4A432CA6"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Dobson, M., J. M. Mathooko, F. K. Ndegwa, and C. M’Erimba. 2004. Leaf litter processing rates in a Kenyan highland stream, the Njoro River. Hydrobiologia 519:207–210.</w:t>
      </w:r>
    </w:p>
    <w:p w14:paraId="0E14BB04"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Dudgeon, D., F. K. W. Cheung, and S. K. Mantel. 2010. Foodweb structure in small streams: Do we need different models for the tropics? Journal of the North American Benthological Society 29:395–412.</w:t>
      </w:r>
    </w:p>
    <w:p w14:paraId="4C5752B5" w14:textId="754C8AED"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Ferreira, V. G. 2006. Role of physical fragmentation and invertebrate activity in the breakdown rate of leaves. Archiv für Hydrobiologie 165:493–513.</w:t>
      </w:r>
    </w:p>
    <w:p w14:paraId="147AA1BB" w14:textId="27E4CA38" w:rsidR="001C234B" w:rsidRPr="001C234B" w:rsidRDefault="001C234B" w:rsidP="001C234B">
      <w:pPr>
        <w:spacing w:line="480" w:lineRule="auto"/>
        <w:rPr>
          <w:rFonts w:ascii="Times New Roman" w:hAnsi="Times New Roman" w:cs="Times New Roman"/>
          <w:sz w:val="24"/>
          <w:szCs w:val="24"/>
        </w:rPr>
      </w:pPr>
      <w:r w:rsidRPr="008E70C1">
        <w:rPr>
          <w:rFonts w:ascii="Times New Roman" w:hAnsi="Times New Roman" w:cs="Times New Roman"/>
          <w:sz w:val="24"/>
          <w:szCs w:val="24"/>
        </w:rPr>
        <w:t xml:space="preserve">Denwood, M. J. (2016). runjags: An R package providing interface utilities, model templates, </w:t>
      </w:r>
      <w:r>
        <w:rPr>
          <w:rFonts w:ascii="Times New Roman" w:hAnsi="Times New Roman" w:cs="Times New Roman"/>
          <w:sz w:val="24"/>
          <w:szCs w:val="24"/>
        </w:rPr>
        <w:tab/>
      </w:r>
      <w:r w:rsidRPr="008E70C1">
        <w:rPr>
          <w:rFonts w:ascii="Times New Roman" w:hAnsi="Times New Roman" w:cs="Times New Roman"/>
          <w:sz w:val="24"/>
          <w:szCs w:val="24"/>
        </w:rPr>
        <w:t xml:space="preserve">parallel computing methods and additional distributions for MCMC models in JAGS. </w:t>
      </w:r>
      <w:r>
        <w:rPr>
          <w:rFonts w:ascii="Times New Roman" w:hAnsi="Times New Roman" w:cs="Times New Roman"/>
          <w:sz w:val="24"/>
          <w:szCs w:val="24"/>
        </w:rPr>
        <w:tab/>
      </w:r>
      <w:r w:rsidRPr="008E70C1">
        <w:rPr>
          <w:rFonts w:ascii="Times New Roman" w:hAnsi="Times New Roman" w:cs="Times New Roman"/>
          <w:sz w:val="24"/>
          <w:szCs w:val="24"/>
        </w:rPr>
        <w:t>Journal of Statistical Software, 71:1–25.</w:t>
      </w:r>
    </w:p>
    <w:p w14:paraId="4D0CC3D1" w14:textId="5A882A09"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Gessner, M. O., E. Chauvet, and M. Dobson. 1999. A Perspective on Leaf Litter Breakdown in Streams. Oikos 85:377.</w:t>
      </w:r>
    </w:p>
    <w:p w14:paraId="0FA61A8F" w14:textId="77777777" w:rsidR="001C234B" w:rsidRPr="008E70C1" w:rsidRDefault="001C234B" w:rsidP="001C234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Gelman, A., and J. Hill. Fitting a Multilevel Model Using R and BUGS. Page 352. Data Analysis </w:t>
      </w:r>
      <w:r>
        <w:rPr>
          <w:rFonts w:ascii="Times New Roman" w:hAnsi="Times New Roman" w:cs="Times New Roman"/>
          <w:sz w:val="24"/>
          <w:szCs w:val="24"/>
        </w:rPr>
        <w:tab/>
        <w:t>Using Regression and Multilevel/Hierarchical Models. Cambridge University Press</w:t>
      </w:r>
    </w:p>
    <w:p w14:paraId="34C1806C" w14:textId="144568FA" w:rsidR="001C234B" w:rsidRPr="001C234B" w:rsidRDefault="001C234B" w:rsidP="001C234B">
      <w:pPr>
        <w:pStyle w:val="Bibliography"/>
        <w:spacing w:line="480" w:lineRule="auto"/>
        <w:rPr>
          <w:rFonts w:ascii="Times New Roman" w:hAnsi="Times New Roman" w:cs="Times New Roman"/>
          <w:sz w:val="24"/>
          <w:szCs w:val="24"/>
        </w:rPr>
      </w:pPr>
      <w:r w:rsidRPr="002A2496">
        <w:rPr>
          <w:rFonts w:ascii="Times New Roman" w:hAnsi="Times New Roman" w:cs="Times New Roman"/>
          <w:sz w:val="24"/>
          <w:szCs w:val="24"/>
        </w:rPr>
        <w:t xml:space="preserve">Guo, F., M. J. Kainz, F. Sheldon, and S. E. Bunn. 2016. The importance of high-quality algal food sources in stream food webs—Current status and future perspectives. Freshwater </w:t>
      </w:r>
      <w:r w:rsidRPr="008D02DC">
        <w:rPr>
          <w:rFonts w:ascii="Times New Roman" w:hAnsi="Times New Roman" w:cs="Times New Roman"/>
          <w:sz w:val="24"/>
          <w:szCs w:val="24"/>
        </w:rPr>
        <w:t>Biology 61:815–831.</w:t>
      </w:r>
    </w:p>
    <w:p w14:paraId="727C94E3" w14:textId="116CF8E4"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Gutiérrez-Fonseca, P. E., A. Ramírez, C. M. Pringle, P. J. Torres, W. H. McDowell, A. Covich, T. Crowl, and O. Pérez-Reyes. 2020. When the rainforest dries: Drought effects on a montane tropical stream ecosystem in Puerto Rico. Freshwater Science 39:197–212.</w:t>
      </w:r>
    </w:p>
    <w:p w14:paraId="1C94ED3D" w14:textId="6958E198" w:rsidR="00D15307" w:rsidRPr="00D15307" w:rsidRDefault="00D15307" w:rsidP="00D15307">
      <w:pPr>
        <w:spacing w:line="480" w:lineRule="auto"/>
        <w:rPr>
          <w:rFonts w:ascii="Times New Roman" w:hAnsi="Times New Roman" w:cs="Times New Roman"/>
          <w:sz w:val="24"/>
          <w:szCs w:val="24"/>
        </w:rPr>
      </w:pPr>
      <w:r w:rsidRPr="008D02DC">
        <w:rPr>
          <w:rFonts w:ascii="Times New Roman" w:hAnsi="Times New Roman" w:cs="Times New Roman"/>
          <w:sz w:val="24"/>
          <w:szCs w:val="24"/>
        </w:rPr>
        <w:t xml:space="preserve">Gutiérrez-Fonseca, P. E., C. M. Pringle, A. Ramírez, J.E. Gomez, P. García. 2022. Hurricane </w:t>
      </w:r>
      <w:r>
        <w:rPr>
          <w:rFonts w:ascii="Times New Roman" w:hAnsi="Times New Roman" w:cs="Times New Roman"/>
          <w:sz w:val="24"/>
          <w:szCs w:val="24"/>
        </w:rPr>
        <w:tab/>
      </w:r>
      <w:r w:rsidRPr="008D02DC">
        <w:rPr>
          <w:rFonts w:ascii="Times New Roman" w:hAnsi="Times New Roman" w:cs="Times New Roman"/>
          <w:sz w:val="24"/>
          <w:szCs w:val="24"/>
        </w:rPr>
        <w:t xml:space="preserve">disturbance </w:t>
      </w:r>
      <w:r>
        <w:rPr>
          <w:rFonts w:ascii="Times New Roman" w:hAnsi="Times New Roman" w:cs="Times New Roman"/>
          <w:sz w:val="24"/>
          <w:szCs w:val="24"/>
        </w:rPr>
        <w:t>drives trophic changes in neotropical mountain stream food webs [in review]</w:t>
      </w:r>
    </w:p>
    <w:p w14:paraId="3068BE2E" w14:textId="25B6A854"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Heard, S. B., G. A. Schultz, C. B. Ogden, and T. C. Griesel. 1999. Mechanical abrasion and organic matter processing in an Iowa stream. 8.</w:t>
      </w:r>
    </w:p>
    <w:p w14:paraId="6B645570" w14:textId="47B221BD" w:rsidR="00D15307" w:rsidRPr="00D15307" w:rsidRDefault="00D15307" w:rsidP="00D15307">
      <w:pPr>
        <w:spacing w:line="480" w:lineRule="auto"/>
        <w:rPr>
          <w:rFonts w:ascii="Times New Roman" w:hAnsi="Times New Roman" w:cs="Times New Roman"/>
          <w:sz w:val="24"/>
          <w:szCs w:val="24"/>
        </w:rPr>
      </w:pPr>
      <w:r w:rsidRPr="000F6827">
        <w:rPr>
          <w:rFonts w:ascii="Times New Roman" w:hAnsi="Times New Roman" w:cs="Times New Roman"/>
          <w:sz w:val="24"/>
          <w:szCs w:val="24"/>
        </w:rPr>
        <w:t xml:space="preserve">Hudson, T.E. 2021. Changes in Algal Community Composition in Response to Drought and </w:t>
      </w:r>
      <w:r>
        <w:rPr>
          <w:rFonts w:ascii="Times New Roman" w:hAnsi="Times New Roman" w:cs="Times New Roman"/>
          <w:sz w:val="24"/>
          <w:szCs w:val="24"/>
        </w:rPr>
        <w:tab/>
      </w:r>
      <w:r w:rsidRPr="000F6827">
        <w:rPr>
          <w:rFonts w:ascii="Times New Roman" w:hAnsi="Times New Roman" w:cs="Times New Roman"/>
          <w:sz w:val="24"/>
          <w:szCs w:val="24"/>
        </w:rPr>
        <w:t xml:space="preserve">Hurricanes Irma/Maria in a Montane Tropical Stream in Puerto Rico; A Long-Term </w:t>
      </w:r>
      <w:r>
        <w:rPr>
          <w:rFonts w:ascii="Times New Roman" w:hAnsi="Times New Roman" w:cs="Times New Roman"/>
          <w:sz w:val="24"/>
          <w:szCs w:val="24"/>
        </w:rPr>
        <w:tab/>
      </w:r>
      <w:r w:rsidRPr="000F6827">
        <w:rPr>
          <w:rFonts w:ascii="Times New Roman" w:hAnsi="Times New Roman" w:cs="Times New Roman"/>
          <w:sz w:val="24"/>
          <w:szCs w:val="24"/>
        </w:rPr>
        <w:t>Perspective. Master’s Thesis.</w:t>
      </w:r>
    </w:p>
    <w:p w14:paraId="3D54ABF9"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Heartsill Scalley, T. 2017. Insights on Forest Structure and Composition from Long-Term Research in the Luquillo Mountains. Forests 8:204.</w:t>
      </w:r>
    </w:p>
    <w:p w14:paraId="7456514F"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Ho, B. S. K., and D. Dudgeon. 2016. Are high densities of fishes and shrimp associated with top-down control of tropical benthic communities? A test in three Hong Kong streams. Freshwater Biology 61:57–68.</w:t>
      </w:r>
    </w:p>
    <w:p w14:paraId="2E7A4C72"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IPCC, L. Mayer, and Intergovernmental Panel on Climate Change (Eds.). 2014. Climate change 2014: Synthesis report. Intergovernmental Panel on Climate Change, Geneva, Switzerland.</w:t>
      </w:r>
    </w:p>
    <w:p w14:paraId="24D377EC"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lastRenderedPageBreak/>
        <w:t>Irons, J. G., M. W. Oswood, R. J. Stout, and C. M. Pringle. 1994. Latitudinal patterns in leaf litter breakdown: Is temperature really important? Freshwater Biology 32:401–411.</w:t>
      </w:r>
    </w:p>
    <w:p w14:paraId="5FAC6FA6"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Jennings, L. N., J. Douglas, E. Treasure, and G. González. 2014. Climate change effects in El Yunque National Forest, Puerto Rico, and the Caribbean region. Page SRS-GTR-193. SRS-GTR-193, U.S. Department of Agriculture, Forest Service, Southern Research Station, Asheville, NC. (Available from: https://www.fs.usda.gov/treesearch/pubs/45918)</w:t>
      </w:r>
    </w:p>
    <w:p w14:paraId="7544281D"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Johnson, S. L., and A. P. Covich. 2000. The importance of night‐time observations for determining habitat preferences of stream biota. 9.</w:t>
      </w:r>
    </w:p>
    <w:p w14:paraId="52C3E78E"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Kuehn, K. A., S. N. Francoeur, R. H. Findlay, and R. K. Neely. 2014. Priming in the microbial landscape: Periphytic algal stimulation of litter-associated microbial decomposers. Ecology 95:749–762.</w:t>
      </w:r>
    </w:p>
    <w:p w14:paraId="409718B7"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 xml:space="preserve">Lake, P. S. 2003. Ecological effects of perturbation by drought in flowing waters: </w:t>
      </w:r>
      <w:r w:rsidRPr="005A3804">
        <w:rPr>
          <w:rFonts w:ascii="Times New Roman" w:hAnsi="Times New Roman" w:cs="Times New Roman"/>
          <w:i/>
          <w:iCs/>
          <w:sz w:val="24"/>
          <w:szCs w:val="22"/>
        </w:rPr>
        <w:t>Effects of drought in streams</w:t>
      </w:r>
      <w:r w:rsidRPr="005A3804">
        <w:rPr>
          <w:rFonts w:ascii="Times New Roman" w:hAnsi="Times New Roman" w:cs="Times New Roman"/>
          <w:sz w:val="24"/>
          <w:szCs w:val="22"/>
        </w:rPr>
        <w:t>. Freshwater Biology 48:1161–1172.</w:t>
      </w:r>
    </w:p>
    <w:p w14:paraId="7F9BEE0E"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Lau, D. C. P., K. M. Y. Leung, and D. Dudgeon. 2009. Are autochthonous foods more important than allochthonous resources to benthic consumers in tropical headwater streams? Journal of the North American Benthological Society 28:426–439.</w:t>
      </w:r>
    </w:p>
    <w:p w14:paraId="1C089D87"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Mancinelli, G., F. Sangiorgio, and A. Scalzo. 2013. The effects of decapod crustacean macroconsumers on leaf detritus processing and colonization by invertebrates in stream habitats: A meta-analysis: The role of crustacean macroconsumers. International Review of Hydrobiology 98:206–216.</w:t>
      </w:r>
    </w:p>
    <w:p w14:paraId="11900310"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March, J. G., J. P. Benstead, C. M. Pringle, and M. W. Ruebel. 2001. Linking shrimp assemblages with rates of detrital processing along an elevational gradient in a tropical stream. Canadian Journal of Fisheries and Aquatic Sciences 58:470–478.</w:t>
      </w:r>
    </w:p>
    <w:p w14:paraId="5CD22712"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lastRenderedPageBreak/>
        <w:t>March, J. G., and C. M. Pringle. 2003. Food Web Structure and Basal Resource Utilization along a Tropical Island Stream Continuum, Puerto Rico. 10.</w:t>
      </w:r>
    </w:p>
    <w:p w14:paraId="0531C877"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Marks, J. C. 2019. Revisiting the Fates of Dead Leaves That Fall into Streams. Annual Review of Ecology, Evolution, and Systematics 50:547–568.</w:t>
      </w:r>
    </w:p>
    <w:p w14:paraId="61E4386C"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Moulton, T. P., C. M. Andrade, and V. Neres-Lima. 2019. The outcome of an exclusion experiment depends on the method: Shrimps, shredders and leaf breakdown in a tropical stream. Freshwater Science 38:131–141.</w:t>
      </w:r>
    </w:p>
    <w:p w14:paraId="0B55741C"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Neres-Lima, V., E. F. Brito, F. A. M. Krsulović, A. M. Detweiler, A. E. Hershey, and T. P. Moulton. 2016. High importance of autochthonous basal food source for the food web of a Brazilian tropical stream regardless of shading: Autochthonous basal food source in a tropical stream. International Review of Hydrobiology 101:132–142.</w:t>
      </w:r>
    </w:p>
    <w:p w14:paraId="685406B9" w14:textId="094CEC32"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Pérez-Reyes, O., T. A. Crowl, P. J. Hernández-García, R. Ledesma-Fusté, F. A. Villar-Fornes, and A. P. Covich. 2013. Freshwater decapods of Puerto Rico: A checklist and reports of new localities. Zootaxa 3717:329.</w:t>
      </w:r>
    </w:p>
    <w:p w14:paraId="00B0279B" w14:textId="77777777" w:rsidR="001C234B" w:rsidRPr="000F6827" w:rsidRDefault="001C234B" w:rsidP="001C234B">
      <w:pPr>
        <w:pStyle w:val="Bibliography"/>
        <w:spacing w:line="480" w:lineRule="auto"/>
        <w:rPr>
          <w:rFonts w:ascii="Times New Roman" w:hAnsi="Times New Roman" w:cs="Times New Roman"/>
          <w:sz w:val="24"/>
          <w:szCs w:val="24"/>
        </w:rPr>
      </w:pPr>
      <w:r w:rsidRPr="000F6827">
        <w:rPr>
          <w:rFonts w:ascii="Times New Roman" w:hAnsi="Times New Roman" w:cs="Times New Roman"/>
          <w:sz w:val="24"/>
          <w:szCs w:val="24"/>
        </w:rPr>
        <w:t xml:space="preserve">Plummer, M. (2016). rjags: Bayesian Graphical Models using MCMC. R package version 4-6. Retrieved from http://CRAN.R-project.org/packa ge=rjags </w:t>
      </w:r>
    </w:p>
    <w:p w14:paraId="00EC078E" w14:textId="77777777" w:rsidR="001C234B" w:rsidRPr="000F6827" w:rsidRDefault="001C234B" w:rsidP="001C234B">
      <w:pPr>
        <w:pStyle w:val="Bibliography"/>
        <w:spacing w:line="480" w:lineRule="auto"/>
        <w:rPr>
          <w:rFonts w:ascii="Times New Roman" w:hAnsi="Times New Roman" w:cs="Times New Roman"/>
          <w:sz w:val="24"/>
          <w:szCs w:val="24"/>
        </w:rPr>
      </w:pPr>
      <w:r w:rsidRPr="000F6827">
        <w:rPr>
          <w:rFonts w:ascii="Times New Roman" w:hAnsi="Times New Roman" w:cs="Times New Roman"/>
          <w:sz w:val="24"/>
          <w:szCs w:val="24"/>
        </w:rPr>
        <w:t xml:space="preserve">Plummer, M. (2017). JAGS Version 4.3.0 User Manual </w:t>
      </w:r>
    </w:p>
    <w:p w14:paraId="670DEE89" w14:textId="1E25C80B" w:rsidR="001C234B" w:rsidRPr="001C234B" w:rsidRDefault="001C234B" w:rsidP="001C234B">
      <w:pPr>
        <w:pStyle w:val="Bibliography"/>
        <w:spacing w:line="480" w:lineRule="auto"/>
        <w:rPr>
          <w:rFonts w:ascii="Times New Roman" w:hAnsi="Times New Roman" w:cs="Times New Roman"/>
          <w:sz w:val="24"/>
          <w:szCs w:val="24"/>
        </w:rPr>
      </w:pPr>
      <w:r w:rsidRPr="000F6827">
        <w:rPr>
          <w:rFonts w:ascii="Times New Roman" w:hAnsi="Times New Roman" w:cs="Times New Roman"/>
          <w:sz w:val="24"/>
          <w:szCs w:val="24"/>
        </w:rPr>
        <w:t xml:space="preserve">Plummer, M., Best, N., Cowles, K., &amp; Vines, K. (2006). CODA: Convergence diagnosis and output analysis for MCMC. R News, 6:7–11. 60 </w:t>
      </w:r>
    </w:p>
    <w:p w14:paraId="7A92DC04"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Pringle, C. M., G. A. Blake, A. P. Covich, K. M. Buzby, and A. Finley. 1993. Effects of omnivorous shrimp in a montane tropical stream: Sediment removal, disturbance of sessile invertebrates and enhancement of understory algal biomass. Oecologia 93:1–11.</w:t>
      </w:r>
    </w:p>
    <w:p w14:paraId="6F0F8C79" w14:textId="46E709EC"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lastRenderedPageBreak/>
        <w:t xml:space="preserve">Pringle, C. M., N. Hemphill, W. H. McDowell, A. Bednarek, and J. G. March. 1999. </w:t>
      </w:r>
      <w:r>
        <w:rPr>
          <w:rFonts w:ascii="Times New Roman" w:hAnsi="Times New Roman" w:cs="Times New Roman"/>
          <w:sz w:val="24"/>
          <w:szCs w:val="22"/>
        </w:rPr>
        <w:t xml:space="preserve">Linking species and ecosystems: different biotic assemblages cause interstream differences in organic matter. </w:t>
      </w:r>
      <w:r w:rsidRPr="005A3804">
        <w:rPr>
          <w:rFonts w:ascii="Times New Roman" w:hAnsi="Times New Roman" w:cs="Times New Roman"/>
          <w:sz w:val="24"/>
          <w:szCs w:val="22"/>
        </w:rPr>
        <w:t>Ecology 80:1860–1872.</w:t>
      </w:r>
    </w:p>
    <w:p w14:paraId="560EFDC9" w14:textId="584CBBA9"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 xml:space="preserve">Pyron, M., A. P. Covich, and R. W. Black. </w:t>
      </w:r>
      <w:r w:rsidR="002B55FE">
        <w:rPr>
          <w:rFonts w:ascii="Times New Roman" w:hAnsi="Times New Roman" w:cs="Times New Roman"/>
          <w:sz w:val="24"/>
          <w:szCs w:val="22"/>
        </w:rPr>
        <w:t>1999</w:t>
      </w:r>
      <w:r w:rsidRPr="005A3804">
        <w:rPr>
          <w:rFonts w:ascii="Times New Roman" w:hAnsi="Times New Roman" w:cs="Times New Roman"/>
          <w:sz w:val="24"/>
          <w:szCs w:val="22"/>
        </w:rPr>
        <w:t>. On the relative importance of pool morphology and woody debris to distributions of shrimp in a Puerto Rican headwater stream.</w:t>
      </w:r>
    </w:p>
    <w:p w14:paraId="53AF7F66" w14:textId="0AF03C99" w:rsidR="005A3804" w:rsidRDefault="005A3804" w:rsidP="005A3804">
      <w:pPr>
        <w:pStyle w:val="Bibliography"/>
        <w:spacing w:line="480" w:lineRule="auto"/>
        <w:rPr>
          <w:rFonts w:ascii="Times New Roman" w:hAnsi="Times New Roman" w:cs="Times New Roman"/>
          <w:sz w:val="24"/>
          <w:szCs w:val="24"/>
          <w:lang w:val="es-CR"/>
        </w:rPr>
      </w:pPr>
      <w:r w:rsidRPr="00B56C7E">
        <w:rPr>
          <w:rFonts w:ascii="Times New Roman" w:hAnsi="Times New Roman" w:cs="Times New Roman"/>
          <w:sz w:val="24"/>
          <w:szCs w:val="24"/>
          <w:lang w:val="es-CR"/>
        </w:rPr>
        <w:t xml:space="preserve">Quiñones, M., I. K. Parés, W. A. Gould, G. González, K. McGinley, and P. Ríos. 2018. </w:t>
      </w:r>
      <w:r w:rsidRPr="000F6827">
        <w:rPr>
          <w:rFonts w:ascii="Times New Roman" w:hAnsi="Times New Roman" w:cs="Times New Roman"/>
          <w:sz w:val="24"/>
          <w:szCs w:val="24"/>
        </w:rPr>
        <w:t xml:space="preserve">El </w:t>
      </w:r>
      <w:r>
        <w:rPr>
          <w:rFonts w:ascii="Times New Roman" w:hAnsi="Times New Roman" w:cs="Times New Roman"/>
          <w:sz w:val="24"/>
          <w:szCs w:val="24"/>
        </w:rPr>
        <w:tab/>
      </w:r>
      <w:r w:rsidRPr="000F6827">
        <w:rPr>
          <w:rFonts w:ascii="Times New Roman" w:hAnsi="Times New Roman" w:cs="Times New Roman"/>
          <w:sz w:val="24"/>
          <w:szCs w:val="24"/>
        </w:rPr>
        <w:t xml:space="preserve">Yunque National Forest and Luquillo Experimental Forest Atlas. U.S. Department of </w:t>
      </w:r>
      <w:r>
        <w:rPr>
          <w:rFonts w:ascii="Times New Roman" w:hAnsi="Times New Roman" w:cs="Times New Roman"/>
          <w:sz w:val="24"/>
          <w:szCs w:val="24"/>
        </w:rPr>
        <w:tab/>
      </w:r>
      <w:r w:rsidRPr="000F6827">
        <w:rPr>
          <w:rFonts w:ascii="Times New Roman" w:hAnsi="Times New Roman" w:cs="Times New Roman"/>
          <w:sz w:val="24"/>
          <w:szCs w:val="24"/>
        </w:rPr>
        <w:t xml:space="preserve">Agriculture, Forest Service. </w:t>
      </w:r>
      <w:r w:rsidRPr="00B56C7E">
        <w:rPr>
          <w:rFonts w:ascii="Times New Roman" w:hAnsi="Times New Roman" w:cs="Times New Roman"/>
          <w:sz w:val="24"/>
          <w:szCs w:val="24"/>
          <w:lang w:val="es-CR"/>
        </w:rPr>
        <w:t xml:space="preserve">Río Piedras, Puerto Rico, USA. </w:t>
      </w:r>
    </w:p>
    <w:p w14:paraId="5FEA441D" w14:textId="0369AE9B" w:rsidR="002B55FE" w:rsidRDefault="002B55FE" w:rsidP="00565DB1">
      <w:pPr>
        <w:spacing w:line="480" w:lineRule="auto"/>
        <w:rPr>
          <w:rFonts w:ascii="Times New Roman" w:hAnsi="Times New Roman" w:cs="Times New Roman"/>
          <w:sz w:val="24"/>
          <w:szCs w:val="24"/>
        </w:rPr>
      </w:pPr>
      <w:r>
        <w:rPr>
          <w:rFonts w:ascii="Times New Roman" w:hAnsi="Times New Roman" w:cs="Times New Roman"/>
          <w:sz w:val="24"/>
          <w:szCs w:val="24"/>
        </w:rPr>
        <w:t>Ramírez</w:t>
      </w:r>
      <w:r w:rsidRPr="000F1621">
        <w:rPr>
          <w:rFonts w:ascii="Times New Roman" w:hAnsi="Times New Roman" w:cs="Times New Roman"/>
          <w:sz w:val="24"/>
          <w:szCs w:val="24"/>
        </w:rPr>
        <w:t>, A. 2021. Prieta streams- Discharge and water level ver 210373. Environmental Data</w:t>
      </w:r>
      <w:r>
        <w:rPr>
          <w:rFonts w:ascii="Times New Roman" w:hAnsi="Times New Roman" w:cs="Times New Roman"/>
          <w:sz w:val="24"/>
          <w:szCs w:val="24"/>
        </w:rPr>
        <w:tab/>
      </w:r>
      <w:r>
        <w:rPr>
          <w:rFonts w:ascii="Times New Roman" w:hAnsi="Times New Roman" w:cs="Times New Roman"/>
          <w:sz w:val="24"/>
          <w:szCs w:val="24"/>
        </w:rPr>
        <w:tab/>
      </w:r>
      <w:r w:rsidR="00565DB1">
        <w:rPr>
          <w:rFonts w:ascii="Times New Roman" w:hAnsi="Times New Roman" w:cs="Times New Roman"/>
          <w:sz w:val="24"/>
          <w:szCs w:val="24"/>
        </w:rPr>
        <w:tab/>
      </w:r>
      <w:r w:rsidRPr="000F1621">
        <w:rPr>
          <w:rFonts w:ascii="Times New Roman" w:hAnsi="Times New Roman" w:cs="Times New Roman"/>
          <w:sz w:val="24"/>
          <w:szCs w:val="24"/>
        </w:rPr>
        <w:t xml:space="preserve"> Initiative. https://doi.org/10.6073/pasta/6d421e346ebb9728ade7182c90d2d3ca</w:t>
      </w:r>
      <w:r w:rsidR="00565DB1">
        <w:rPr>
          <w:rFonts w:ascii="Times New Roman" w:hAnsi="Times New Roman" w:cs="Times New Roman"/>
          <w:sz w:val="24"/>
          <w:szCs w:val="24"/>
        </w:rPr>
        <w:tab/>
      </w:r>
      <w:r w:rsidRPr="000F1621">
        <w:rPr>
          <w:rFonts w:ascii="Times New Roman" w:hAnsi="Times New Roman" w:cs="Times New Roman"/>
          <w:sz w:val="24"/>
          <w:szCs w:val="24"/>
        </w:rPr>
        <w:t xml:space="preserve">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 xml:space="preserve">(Accessed </w:t>
      </w:r>
      <w:r w:rsidR="00565DB1">
        <w:rPr>
          <w:rFonts w:ascii="Times New Roman" w:hAnsi="Times New Roman" w:cs="Times New Roman"/>
          <w:sz w:val="24"/>
          <w:szCs w:val="24"/>
        </w:rPr>
        <w:tab/>
      </w:r>
      <w:r w:rsidRPr="000F1621">
        <w:rPr>
          <w:rFonts w:ascii="Times New Roman" w:hAnsi="Times New Roman" w:cs="Times New Roman"/>
          <w:sz w:val="24"/>
          <w:szCs w:val="24"/>
        </w:rPr>
        <w:t>2022-09-30).</w:t>
      </w:r>
    </w:p>
    <w:p w14:paraId="3943ED7E" w14:textId="6BEEE0F3" w:rsidR="002B55FE" w:rsidRDefault="002B55FE" w:rsidP="002B55FE">
      <w:pPr>
        <w:spacing w:line="480" w:lineRule="auto"/>
        <w:rPr>
          <w:rFonts w:ascii="Times New Roman" w:hAnsi="Times New Roman" w:cs="Times New Roman"/>
          <w:sz w:val="24"/>
          <w:szCs w:val="24"/>
        </w:rPr>
      </w:pPr>
      <w:r>
        <w:rPr>
          <w:rFonts w:ascii="Times New Roman" w:hAnsi="Times New Roman" w:cs="Times New Roman"/>
          <w:sz w:val="24"/>
          <w:szCs w:val="24"/>
        </w:rPr>
        <w:t>Ramírez</w:t>
      </w:r>
      <w:r w:rsidRPr="000F1621">
        <w:rPr>
          <w:rFonts w:ascii="Times New Roman" w:hAnsi="Times New Roman" w:cs="Times New Roman"/>
          <w:sz w:val="24"/>
          <w:szCs w:val="24"/>
        </w:rPr>
        <w:t>, A., J. Gomez, and M.C. Leon. 2021</w:t>
      </w:r>
      <w:r>
        <w:rPr>
          <w:rFonts w:ascii="Times New Roman" w:hAnsi="Times New Roman" w:cs="Times New Roman"/>
          <w:sz w:val="24"/>
          <w:szCs w:val="24"/>
        </w:rPr>
        <w:t>b</w:t>
      </w:r>
      <w:r w:rsidRPr="000F1621">
        <w:rPr>
          <w:rFonts w:ascii="Times New Roman" w:hAnsi="Times New Roman" w:cs="Times New Roman"/>
          <w:sz w:val="24"/>
          <w:szCs w:val="24"/>
        </w:rPr>
        <w:t xml:space="preserve">. StreamFRE: Downstream leaf litter exports in </w:t>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 xml:space="preserve">Prieta and lateral and vertical leaf litter inputs. ver 1. Environmental Data Initiative.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https://doi.org/10.6073/pasta/a2b8170a06c5d90978fd9b5225c50a64 (Accessed 2022-09-</w:t>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30).</w:t>
      </w:r>
    </w:p>
    <w:p w14:paraId="7DFAD642" w14:textId="2FEBD6E7" w:rsidR="002B55FE" w:rsidRDefault="002B55FE" w:rsidP="002B55FE">
      <w:pPr>
        <w:spacing w:line="480" w:lineRule="auto"/>
        <w:rPr>
          <w:rFonts w:ascii="Times New Roman" w:hAnsi="Times New Roman" w:cs="Times New Roman"/>
          <w:sz w:val="24"/>
          <w:szCs w:val="24"/>
        </w:rPr>
      </w:pPr>
      <w:r>
        <w:rPr>
          <w:rFonts w:ascii="Times New Roman" w:hAnsi="Times New Roman" w:cs="Times New Roman"/>
          <w:sz w:val="24"/>
          <w:szCs w:val="24"/>
        </w:rPr>
        <w:t>Ramírez</w:t>
      </w:r>
      <w:r w:rsidRPr="000F1621">
        <w:rPr>
          <w:rFonts w:ascii="Times New Roman" w:hAnsi="Times New Roman" w:cs="Times New Roman"/>
          <w:sz w:val="24"/>
          <w:szCs w:val="24"/>
        </w:rPr>
        <w:t>, A., J. Gomez, and M.C. Leon. 2021</w:t>
      </w:r>
      <w:r>
        <w:rPr>
          <w:rFonts w:ascii="Times New Roman" w:hAnsi="Times New Roman" w:cs="Times New Roman"/>
          <w:sz w:val="24"/>
          <w:szCs w:val="24"/>
        </w:rPr>
        <w:t>c</w:t>
      </w:r>
      <w:r w:rsidRPr="000F1621">
        <w:rPr>
          <w:rFonts w:ascii="Times New Roman" w:hAnsi="Times New Roman" w:cs="Times New Roman"/>
          <w:sz w:val="24"/>
          <w:szCs w:val="24"/>
        </w:rPr>
        <w:t xml:space="preserve">. StreamFRE: Pool area and depth in Prieta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 xml:space="preserve">Streams ver 1. Environmental Data Initiative.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https://doi.org/10.6073/pasta/4aa99fc65d36596704f925cbb2e15434 (Accessed 2022-09-</w:t>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30).</w:t>
      </w:r>
    </w:p>
    <w:p w14:paraId="1AFA99DD" w14:textId="5B5206AC" w:rsidR="002B55FE" w:rsidRDefault="002B55FE" w:rsidP="002B55FE">
      <w:pPr>
        <w:spacing w:line="480" w:lineRule="auto"/>
        <w:rPr>
          <w:rFonts w:ascii="Times New Roman" w:hAnsi="Times New Roman" w:cs="Times New Roman"/>
          <w:sz w:val="24"/>
          <w:szCs w:val="24"/>
        </w:rPr>
      </w:pPr>
      <w:r>
        <w:rPr>
          <w:rFonts w:ascii="Times New Roman" w:hAnsi="Times New Roman" w:cs="Times New Roman"/>
          <w:sz w:val="24"/>
          <w:szCs w:val="24"/>
        </w:rPr>
        <w:t>Ramírez</w:t>
      </w:r>
      <w:r w:rsidRPr="000F1621">
        <w:rPr>
          <w:rFonts w:ascii="Times New Roman" w:hAnsi="Times New Roman" w:cs="Times New Roman"/>
          <w:sz w:val="24"/>
          <w:szCs w:val="24"/>
        </w:rPr>
        <w:t xml:space="preserve">, A., J. Gomez, and M.C. Leon. 2021d. StreamFRE-Shrimp assemblages in Prieta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 xml:space="preserve">Stream ver 2. Environmental Data Initiative.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https://doi.org/10.6073/pasta/fcbe4dccff85f650496f90bc2889dba7 (Accessed 2022-09-</w:t>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30).</w:t>
      </w:r>
    </w:p>
    <w:p w14:paraId="3D517992" w14:textId="47CD14AA" w:rsidR="002B55FE" w:rsidRPr="002B55FE" w:rsidRDefault="002B55FE" w:rsidP="002B55F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Ramírez</w:t>
      </w:r>
      <w:r w:rsidRPr="000F1621">
        <w:rPr>
          <w:rFonts w:ascii="Times New Roman" w:hAnsi="Times New Roman" w:cs="Times New Roman"/>
          <w:sz w:val="24"/>
          <w:szCs w:val="24"/>
        </w:rPr>
        <w:t>, A., J. Gomez, and P. Gutierrez-Fonseca. 2021</w:t>
      </w:r>
      <w:r>
        <w:rPr>
          <w:rFonts w:ascii="Times New Roman" w:hAnsi="Times New Roman" w:cs="Times New Roman"/>
          <w:sz w:val="24"/>
          <w:szCs w:val="24"/>
        </w:rPr>
        <w:t>a</w:t>
      </w:r>
      <w:r w:rsidRPr="000F1621">
        <w:rPr>
          <w:rFonts w:ascii="Times New Roman" w:hAnsi="Times New Roman" w:cs="Times New Roman"/>
          <w:sz w:val="24"/>
          <w:szCs w:val="24"/>
        </w:rPr>
        <w:t xml:space="preserve">. StreamFRE: Canopy cover over Prieta </w:t>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stream ver 2. Environmental Data Initiative.</w:t>
      </w:r>
      <w:r>
        <w:rPr>
          <w:rFonts w:ascii="Times New Roman" w:hAnsi="Times New Roman" w:cs="Times New Roman"/>
          <w:sz w:val="24"/>
          <w:szCs w:val="24"/>
        </w:rPr>
        <w:t xml:space="preserve"> </w:t>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https://doi.org/10.6073/pasta/62d2f4bf0eb4753d5266d9c7764702a8 (Accessed 2022-09-</w:t>
      </w:r>
      <w:r w:rsidR="00565DB1">
        <w:rPr>
          <w:rFonts w:ascii="Times New Roman" w:hAnsi="Times New Roman" w:cs="Times New Roman"/>
          <w:sz w:val="24"/>
          <w:szCs w:val="24"/>
        </w:rPr>
        <w:tab/>
      </w:r>
      <w:r w:rsidR="00565DB1">
        <w:rPr>
          <w:rFonts w:ascii="Times New Roman" w:hAnsi="Times New Roman" w:cs="Times New Roman"/>
          <w:sz w:val="24"/>
          <w:szCs w:val="24"/>
        </w:rPr>
        <w:tab/>
      </w:r>
      <w:r>
        <w:rPr>
          <w:rFonts w:ascii="Times New Roman" w:hAnsi="Times New Roman" w:cs="Times New Roman"/>
          <w:sz w:val="24"/>
          <w:szCs w:val="24"/>
        </w:rPr>
        <w:tab/>
      </w:r>
      <w:r w:rsidRPr="000F1621">
        <w:rPr>
          <w:rFonts w:ascii="Times New Roman" w:hAnsi="Times New Roman" w:cs="Times New Roman"/>
          <w:sz w:val="24"/>
          <w:szCs w:val="24"/>
        </w:rPr>
        <w:t>30).</w:t>
      </w:r>
    </w:p>
    <w:p w14:paraId="340E4DFC"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Rincón, J., and A. Covich. 2014a. Effects of insect and decapod exclusion and leaf litter species identity on breakdown rates in a tropical headwater stream. Revista de Biología Tropical 62:143.</w:t>
      </w:r>
    </w:p>
    <w:p w14:paraId="23D29DBB" w14:textId="2FB074EA"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Rincón, J., and A. Covich. 2014b. Effects of insect and decapod exclusion and leaf litter species identity on breakdown rates in a tropical headwater stream. Revista de Biología Tropical 62:143.</w:t>
      </w:r>
    </w:p>
    <w:p w14:paraId="61ED8FDC" w14:textId="77777777" w:rsidR="00D15307" w:rsidRPr="000F6827" w:rsidRDefault="00D15307" w:rsidP="00D15307">
      <w:pPr>
        <w:spacing w:line="480" w:lineRule="auto"/>
        <w:rPr>
          <w:rFonts w:ascii="Times New Roman" w:hAnsi="Times New Roman" w:cs="Times New Roman"/>
          <w:sz w:val="24"/>
          <w:szCs w:val="24"/>
        </w:rPr>
      </w:pPr>
      <w:r w:rsidRPr="000F6827">
        <w:rPr>
          <w:rFonts w:ascii="Times New Roman" w:hAnsi="Times New Roman" w:cs="Times New Roman"/>
          <w:sz w:val="24"/>
          <w:szCs w:val="24"/>
        </w:rPr>
        <w:t xml:space="preserve">Scatena, F. N., J. F. Blanco, K. H. Beard, R. B. Waide, A. E. Lugo, N. Brokaw, W. L. Silver, B. </w:t>
      </w:r>
      <w:r>
        <w:rPr>
          <w:rFonts w:ascii="Times New Roman" w:hAnsi="Times New Roman" w:cs="Times New Roman"/>
          <w:sz w:val="24"/>
          <w:szCs w:val="24"/>
        </w:rPr>
        <w:tab/>
      </w:r>
    </w:p>
    <w:p w14:paraId="71B4D3BE" w14:textId="77777777" w:rsidR="00D15307" w:rsidRPr="000F6827" w:rsidRDefault="00D15307" w:rsidP="00D15307">
      <w:pPr>
        <w:spacing w:line="480" w:lineRule="auto"/>
        <w:ind w:firstLine="720"/>
        <w:rPr>
          <w:rFonts w:ascii="Times New Roman" w:hAnsi="Times New Roman" w:cs="Times New Roman"/>
          <w:sz w:val="24"/>
          <w:szCs w:val="24"/>
        </w:rPr>
      </w:pPr>
      <w:r w:rsidRPr="000F6827">
        <w:rPr>
          <w:rFonts w:ascii="Times New Roman" w:hAnsi="Times New Roman" w:cs="Times New Roman"/>
          <w:sz w:val="24"/>
          <w:szCs w:val="24"/>
        </w:rPr>
        <w:t xml:space="preserve">L. Haines, and J. K. Zimmerman. 2012. Disturbance Regime. Pages 164-200 in N. </w:t>
      </w:r>
    </w:p>
    <w:p w14:paraId="412C24A6" w14:textId="77777777" w:rsidR="00D15307" w:rsidRPr="000F6827" w:rsidRDefault="00D15307" w:rsidP="00D15307">
      <w:pPr>
        <w:spacing w:line="480" w:lineRule="auto"/>
        <w:ind w:firstLine="720"/>
        <w:rPr>
          <w:rFonts w:ascii="Times New Roman" w:hAnsi="Times New Roman" w:cs="Times New Roman"/>
          <w:sz w:val="24"/>
          <w:szCs w:val="24"/>
        </w:rPr>
      </w:pPr>
      <w:r w:rsidRPr="000F6827">
        <w:rPr>
          <w:rFonts w:ascii="Times New Roman" w:hAnsi="Times New Roman" w:cs="Times New Roman"/>
          <w:sz w:val="24"/>
          <w:szCs w:val="24"/>
        </w:rPr>
        <w:t xml:space="preserve">Brokaw, T.A. Crowl, A.E. Lugo, W.H. Mcdowell, F.N. Scatena, R.B. Waide, and M.R. </w:t>
      </w:r>
    </w:p>
    <w:p w14:paraId="5586BB43" w14:textId="77777777" w:rsidR="00D15307" w:rsidRPr="000F6827" w:rsidRDefault="00D15307" w:rsidP="00D15307">
      <w:pPr>
        <w:spacing w:line="480" w:lineRule="auto"/>
        <w:ind w:firstLine="720"/>
        <w:rPr>
          <w:rFonts w:ascii="Times New Roman" w:hAnsi="Times New Roman" w:cs="Times New Roman"/>
          <w:sz w:val="24"/>
          <w:szCs w:val="24"/>
        </w:rPr>
      </w:pPr>
      <w:r w:rsidRPr="000F6827">
        <w:rPr>
          <w:rFonts w:ascii="Times New Roman" w:hAnsi="Times New Roman" w:cs="Times New Roman"/>
          <w:sz w:val="24"/>
          <w:szCs w:val="24"/>
        </w:rPr>
        <w:t xml:space="preserve">Willig, editors. </w:t>
      </w:r>
      <w:r w:rsidRPr="000F6827">
        <w:rPr>
          <w:rFonts w:ascii="Times New Roman" w:hAnsi="Times New Roman" w:cs="Times New Roman"/>
          <w:i/>
          <w:iCs/>
          <w:sz w:val="24"/>
          <w:szCs w:val="24"/>
        </w:rPr>
        <w:t xml:space="preserve">A Caribbean Forest Tapestry: The multidimensional nature of </w:t>
      </w:r>
    </w:p>
    <w:p w14:paraId="2CCAD3B4" w14:textId="77777777" w:rsidR="00D15307" w:rsidRPr="000F6827" w:rsidRDefault="00D15307" w:rsidP="00D15307">
      <w:pPr>
        <w:spacing w:line="480" w:lineRule="auto"/>
        <w:ind w:firstLine="720"/>
        <w:rPr>
          <w:rFonts w:ascii="Times New Roman" w:hAnsi="Times New Roman" w:cs="Times New Roman"/>
          <w:sz w:val="24"/>
          <w:szCs w:val="24"/>
        </w:rPr>
      </w:pPr>
      <w:r w:rsidRPr="000F6827">
        <w:rPr>
          <w:rFonts w:ascii="Times New Roman" w:hAnsi="Times New Roman" w:cs="Times New Roman"/>
          <w:i/>
          <w:iCs/>
          <w:sz w:val="24"/>
          <w:szCs w:val="24"/>
        </w:rPr>
        <w:t>disturbance and response</w:t>
      </w:r>
      <w:r w:rsidRPr="000F6827">
        <w:rPr>
          <w:rFonts w:ascii="Times New Roman" w:hAnsi="Times New Roman" w:cs="Times New Roman"/>
          <w:sz w:val="24"/>
          <w:szCs w:val="24"/>
        </w:rPr>
        <w:t xml:space="preserve">. Oxford University Press, Inc., New York, New York, United </w:t>
      </w:r>
    </w:p>
    <w:p w14:paraId="1F81FF6A" w14:textId="305B484F" w:rsidR="00D15307" w:rsidRPr="00D15307" w:rsidRDefault="00D15307" w:rsidP="00D15307">
      <w:pPr>
        <w:spacing w:line="480" w:lineRule="auto"/>
        <w:ind w:firstLine="720"/>
        <w:rPr>
          <w:rFonts w:ascii="Times New Roman" w:hAnsi="Times New Roman" w:cs="Times New Roman"/>
          <w:sz w:val="24"/>
          <w:szCs w:val="24"/>
        </w:rPr>
      </w:pPr>
      <w:r w:rsidRPr="000F6827">
        <w:rPr>
          <w:rFonts w:ascii="Times New Roman" w:hAnsi="Times New Roman" w:cs="Times New Roman"/>
          <w:sz w:val="24"/>
          <w:szCs w:val="24"/>
        </w:rPr>
        <w:t xml:space="preserve">States. </w:t>
      </w:r>
    </w:p>
    <w:p w14:paraId="61F9D8F6"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Tank, J. L., E. J. Rosi-Marshall, N. A. Griffiths, S. A. Entrekin, and M. L. Stephen. 2010. A review of allochthonous organic matter dynamics and metabolism in streams. Journal of the North American Benthological Society 29:118–146.</w:t>
      </w:r>
    </w:p>
    <w:p w14:paraId="490540E4" w14:textId="639E052D"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 xml:space="preserve">Tiegs, S. D., D. M. Costello, M. W. Isken, G. Woodward, P. B. McIntyre, M. O. Gessner, E. Chauvet, N. A. Griffiths, A. S. Flecker, V. Acuña, R. Albariño, D. C. Allen, C. Alonso, </w:t>
      </w:r>
      <w:r w:rsidRPr="005A3804">
        <w:rPr>
          <w:rFonts w:ascii="Times New Roman" w:hAnsi="Times New Roman" w:cs="Times New Roman"/>
          <w:sz w:val="24"/>
          <w:szCs w:val="22"/>
        </w:rPr>
        <w:lastRenderedPageBreak/>
        <w:t>P. Andino, C. Arango, J. Aroviita, M. V. M. Barbosa, L. A. Barmuta, C. V. Baxter, T. D. C. Bell, B. Bellinger, L. Boyero, L. E. Brown, A. Bruder, D. A. Bruesewitz, F. J. Burdon, M. Callisto, C. Canhoto, K. A. Capps, M. M. Castillo, J. Clapcott, F. Colas, C. Colón-Gaud, J. Cornut, V. Crespo-Pérez, W. F. Cross, J. M. Culp, M. Danger, O. Dangles, E. de Eyto, A. M. Derry, V. D. Villanueva, M. M. Douglas, A. Elosegi, A. C. Encalada, S. Entrekin, R. Espinosa, D. Ethaiya, V. Ferreira, C. Ferriol, K. M. Flanagan, T. Fleituch, J. J. Follstad Shah, A. Frainer, N. Friberg, P. C. Frost, E. A. Garcia, L. García Lago, P. E. García Soto, S. Ghate, D. P. Giling, A. Gilmer, J. F. Gonçalves, R. K. Gonzales, M. A. S. Graça, M. Grace, H.-P. Grossart, F. Guérold, V. Gulis, L. U. Hepp, S. Higgins, T. Hishi, J. Huddart, J. Hudson, S. Imberger, C. Iñiguez-Armijos, T. Iwata, D. J. Janetski, E. Jennings, A. E. Kirkwood, A. A. Koning, S. Kosten, K. A. Kuehn, H. Laudon, P. R. Leavitt, A. L. Lemes da Silva, S. J. Leroux, C. J. LeRoy, P. J. Lisi, R. MacKenzie, A. M. Marcarelli, F. O. Masese, B. G. McKie, A. Oliveira Medeiros, K. Meissner, M. Miliša, S. Mishra, Y. Miyake, A. Moerke, et al. 2019. Global patterns and drivers of ecosystem functioning in rivers and riparian zones. Science Advances 5:eaav0486.</w:t>
      </w:r>
    </w:p>
    <w:p w14:paraId="40396C1C" w14:textId="0F509E32" w:rsidR="00D15307" w:rsidRPr="00D15307" w:rsidRDefault="00D15307" w:rsidP="00D15307">
      <w:pPr>
        <w:spacing w:line="480" w:lineRule="auto"/>
        <w:rPr>
          <w:rFonts w:ascii="Times New Roman" w:hAnsi="Times New Roman" w:cs="Times New Roman"/>
          <w:sz w:val="24"/>
          <w:szCs w:val="24"/>
        </w:rPr>
      </w:pPr>
      <w:r w:rsidRPr="002720D9">
        <w:rPr>
          <w:rFonts w:ascii="Times New Roman" w:hAnsi="Times New Roman" w:cs="Times New Roman"/>
          <w:sz w:val="24"/>
          <w:szCs w:val="24"/>
        </w:rPr>
        <w:t xml:space="preserve">Torres, P.J. 2020. Low densities and extirpation of freshwater shrimps assemblages disrupt </w:t>
      </w:r>
      <w:r>
        <w:rPr>
          <w:rFonts w:ascii="Times New Roman" w:hAnsi="Times New Roman" w:cs="Times New Roman"/>
          <w:sz w:val="24"/>
          <w:szCs w:val="24"/>
        </w:rPr>
        <w:tab/>
      </w:r>
      <w:r w:rsidRPr="002720D9">
        <w:rPr>
          <w:rFonts w:ascii="Times New Roman" w:hAnsi="Times New Roman" w:cs="Times New Roman"/>
          <w:sz w:val="24"/>
          <w:szCs w:val="24"/>
        </w:rPr>
        <w:t xml:space="preserve">ecosystem-level properties and processes in high elevations in Puerto Rico. Doctoral </w:t>
      </w:r>
      <w:r>
        <w:rPr>
          <w:rFonts w:ascii="Times New Roman" w:hAnsi="Times New Roman" w:cs="Times New Roman"/>
          <w:sz w:val="24"/>
          <w:szCs w:val="24"/>
        </w:rPr>
        <w:tab/>
      </w:r>
      <w:r w:rsidRPr="002720D9">
        <w:rPr>
          <w:rFonts w:ascii="Times New Roman" w:hAnsi="Times New Roman" w:cs="Times New Roman"/>
          <w:sz w:val="24"/>
          <w:szCs w:val="24"/>
        </w:rPr>
        <w:t>Dissertation</w:t>
      </w:r>
    </w:p>
    <w:p w14:paraId="56619670" w14:textId="31E94237" w:rsidR="005A3804" w:rsidRPr="005A3804" w:rsidRDefault="005A3804" w:rsidP="005A3804">
      <w:pPr>
        <w:spacing w:line="480" w:lineRule="auto"/>
        <w:rPr>
          <w:rFonts w:ascii="Times New Roman" w:hAnsi="Times New Roman" w:cs="Times New Roman"/>
          <w:sz w:val="24"/>
          <w:szCs w:val="24"/>
        </w:rPr>
      </w:pPr>
      <w:r w:rsidRPr="002720D9">
        <w:rPr>
          <w:rFonts w:ascii="Times New Roman" w:hAnsi="Times New Roman" w:cs="Times New Roman"/>
          <w:sz w:val="24"/>
          <w:szCs w:val="24"/>
        </w:rPr>
        <w:t xml:space="preserve">Vannote, R.L., Minshall, G.W., Cummins, K.W., Sedell, J.R. &amp; Cushing, C.E. (1980). The river </w:t>
      </w:r>
      <w:r>
        <w:rPr>
          <w:rFonts w:ascii="Times New Roman" w:hAnsi="Times New Roman" w:cs="Times New Roman"/>
          <w:sz w:val="24"/>
          <w:szCs w:val="24"/>
        </w:rPr>
        <w:tab/>
      </w:r>
      <w:r w:rsidRPr="002720D9">
        <w:rPr>
          <w:rFonts w:ascii="Times New Roman" w:hAnsi="Times New Roman" w:cs="Times New Roman"/>
          <w:sz w:val="24"/>
          <w:szCs w:val="24"/>
        </w:rPr>
        <w:t>continuum concept. Can. J. Fish. Aquat. Sci., 37, 130–137</w:t>
      </w:r>
    </w:p>
    <w:p w14:paraId="69973767"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Wallace, J. B., S. L. Eggert, J. L. Meyer, and J. R. Webster. 1997. Multiple Trophic Levels of a Forest Stream Linked to Terrestrial Litter Inputs. Science 277:102–104.</w:t>
      </w:r>
    </w:p>
    <w:p w14:paraId="69355CAE" w14:textId="17C8F8BE"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lastRenderedPageBreak/>
        <w:t>Wohl, E., S. K. Hinshaw, J. E. Scamardo, and P. E. Gutiérrez-Fonseca. 2019. Transient organic jams in Puerto Rican mountain streams after hurricanes: Transient organic jams Puerto Rico. River Research and Applications 35:280–289.</w:t>
      </w:r>
    </w:p>
    <w:p w14:paraId="13FB579C" w14:textId="522BCF7C" w:rsidR="00237A31" w:rsidRPr="00237A31" w:rsidRDefault="00237A31" w:rsidP="00237A31">
      <w:pPr>
        <w:spacing w:line="480" w:lineRule="auto"/>
        <w:rPr>
          <w:rFonts w:ascii="Times New Roman" w:hAnsi="Times New Roman" w:cs="Times New Roman"/>
          <w:sz w:val="24"/>
          <w:szCs w:val="24"/>
        </w:rPr>
      </w:pPr>
      <w:r w:rsidRPr="000C4094">
        <w:rPr>
          <w:rFonts w:ascii="Times New Roman" w:hAnsi="Times New Roman" w:cs="Times New Roman"/>
          <w:sz w:val="24"/>
          <w:szCs w:val="24"/>
        </w:rPr>
        <w:t xml:space="preserve">Weaver, P.L. Sloanea Berteriana Choisy Motillo. Elaeocarpaceae. Elaeocarpus Family; USDA </w:t>
      </w:r>
      <w:r>
        <w:rPr>
          <w:rFonts w:ascii="Times New Roman" w:hAnsi="Times New Roman" w:cs="Times New Roman"/>
          <w:sz w:val="24"/>
          <w:szCs w:val="24"/>
        </w:rPr>
        <w:tab/>
      </w:r>
      <w:r w:rsidRPr="000C4094">
        <w:rPr>
          <w:rFonts w:ascii="Times New Roman" w:hAnsi="Times New Roman" w:cs="Times New Roman"/>
          <w:sz w:val="24"/>
          <w:szCs w:val="24"/>
        </w:rPr>
        <w:t>Forest Service, International Institute of Tropical Forestry: Rio Piedras, Puerto Rico,</w:t>
      </w:r>
      <w:r>
        <w:rPr>
          <w:rFonts w:ascii="Times New Roman" w:hAnsi="Times New Roman" w:cs="Times New Roman"/>
          <w:sz w:val="24"/>
          <w:szCs w:val="24"/>
        </w:rPr>
        <w:t xml:space="preserve"> </w:t>
      </w:r>
      <w:r>
        <w:rPr>
          <w:rFonts w:ascii="Times New Roman" w:hAnsi="Times New Roman" w:cs="Times New Roman"/>
          <w:sz w:val="24"/>
          <w:szCs w:val="24"/>
        </w:rPr>
        <w:tab/>
      </w:r>
      <w:r w:rsidRPr="000C4094">
        <w:rPr>
          <w:rFonts w:ascii="Times New Roman" w:hAnsi="Times New Roman" w:cs="Times New Roman"/>
          <w:sz w:val="24"/>
          <w:szCs w:val="24"/>
        </w:rPr>
        <w:t>1997</w:t>
      </w:r>
      <w:r>
        <w:rPr>
          <w:rFonts w:ascii="Times New Roman" w:hAnsi="Times New Roman" w:cs="Times New Roman"/>
          <w:sz w:val="24"/>
          <w:szCs w:val="24"/>
        </w:rPr>
        <w:t>.</w:t>
      </w:r>
    </w:p>
    <w:p w14:paraId="3F317F7D"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Wright, M. S., and A. P. C. R. work(s): 2005. The Effect of Macroinvertebrate Exclusion on Leaf Breakdown Rates in a Tropical Headwater Stream. Biotropica 37:403–408.</w:t>
      </w:r>
    </w:p>
    <w:p w14:paraId="68F4B70C" w14:textId="77777777" w:rsidR="005A3804" w:rsidRP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Yang, C., S. J. Wenger, A. T. Rugenski, I. S. Wehrtmann, S. Connelly, and M. C. Freeman. 2020. Freshwater crabs (Decapoda: Pseudothelphusidae) increase rates of leaf breakdown in a neotropical headwater stream. Freshwater Biology 65:1673–1684.</w:t>
      </w:r>
    </w:p>
    <w:p w14:paraId="0F1F42FF" w14:textId="05478C68" w:rsidR="005A3804" w:rsidRDefault="005A3804" w:rsidP="005A3804">
      <w:pPr>
        <w:pStyle w:val="Bibliography"/>
        <w:spacing w:line="480" w:lineRule="auto"/>
        <w:rPr>
          <w:rFonts w:ascii="Times New Roman" w:hAnsi="Times New Roman" w:cs="Times New Roman"/>
          <w:sz w:val="24"/>
          <w:szCs w:val="22"/>
        </w:rPr>
      </w:pPr>
      <w:r w:rsidRPr="005A3804">
        <w:rPr>
          <w:rFonts w:ascii="Times New Roman" w:hAnsi="Times New Roman" w:cs="Times New Roman"/>
          <w:sz w:val="24"/>
          <w:szCs w:val="22"/>
        </w:rPr>
        <w:t>Zimmerman, J. K., T. E. Wood, G. González, A. Ramirez, W. L. Silver, M. Uriarte, M. R. Willig, R. B. Waide, and A. E. Lugo. 2021. Disturbance and resilience in the Luquillo Experimental Forest. Biological Conservation 253:108891.</w:t>
      </w:r>
    </w:p>
    <w:p w14:paraId="40CCF3F6" w14:textId="4788CFED" w:rsidR="003C4696" w:rsidRPr="006A6E13" w:rsidRDefault="005A3804" w:rsidP="006A6E13">
      <w:pPr>
        <w:spacing w:line="480" w:lineRule="auto"/>
        <w:rPr>
          <w:rFonts w:ascii="Times New Roman" w:hAnsi="Times New Roman" w:cs="Times New Roman"/>
          <w:b/>
          <w:bCs/>
          <w:sz w:val="24"/>
          <w:szCs w:val="24"/>
        </w:rPr>
      </w:pPr>
      <w:r w:rsidRPr="005A3804">
        <w:rPr>
          <w:rFonts w:ascii="Times New Roman" w:hAnsi="Times New Roman" w:cs="Times New Roman"/>
          <w:sz w:val="24"/>
          <w:szCs w:val="24"/>
        </w:rPr>
        <w:fldChar w:fldCharType="end"/>
      </w:r>
      <w:r w:rsidR="006A6E13" w:rsidRPr="006A6E13">
        <w:rPr>
          <w:rFonts w:ascii="Times New Roman" w:hAnsi="Times New Roman" w:cs="Times New Roman"/>
          <w:b/>
          <w:bCs/>
          <w:sz w:val="24"/>
          <w:szCs w:val="24"/>
        </w:rPr>
        <w:t>Appendices:</w:t>
      </w:r>
    </w:p>
    <w:p w14:paraId="2DF11CF0"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 xml:space="preserve">Figure S1. </w:t>
      </w:r>
      <w:r w:rsidRPr="006A6E13">
        <w:rPr>
          <w:rFonts w:ascii="Times New Roman" w:hAnsi="Times New Roman" w:cs="Times New Roman"/>
          <w:sz w:val="24"/>
          <w:szCs w:val="24"/>
        </w:rPr>
        <w:t xml:space="preserve">Mean monthly shrimp abundance (± 95% confidence intervals) for PA (solid line, circle) and PB (dotted line, triangle) from January 2017 to December 2019 in all </w:t>
      </w:r>
      <w:r w:rsidRPr="006A6E13">
        <w:rPr>
          <w:rFonts w:ascii="Times New Roman" w:hAnsi="Times New Roman" w:cs="Times New Roman"/>
          <w:i/>
          <w:iCs/>
          <w:sz w:val="24"/>
          <w:szCs w:val="24"/>
        </w:rPr>
        <w:t xml:space="preserve">trapping </w:t>
      </w:r>
      <w:r w:rsidRPr="006A6E13">
        <w:rPr>
          <w:rFonts w:ascii="Times New Roman" w:hAnsi="Times New Roman" w:cs="Times New Roman"/>
          <w:sz w:val="24"/>
          <w:szCs w:val="24"/>
        </w:rPr>
        <w:t>pools in PA (n=9) and PB (n=9). Horizontal lines indicate mean shrimp abundance for 2017-2019 in PA (solid, 26.0) and PB (dashed, 14.6). The occurrence of Hurricanes Irma and Maria in September 2017 is indicated by parallel vertical dashed lines. Shaded boxes indicate the time of Exp I-III in the context of 2017-2019 monthly shrimp sampling. Please note that shrimp abundance data from baited traps in PA and PB for each specific experimental period (Exp I, II, III) is included in Table 1.</w:t>
      </w:r>
    </w:p>
    <w:p w14:paraId="6DDA8B82"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lastRenderedPageBreak/>
        <w:t>Figure S2.</w:t>
      </w:r>
      <w:r w:rsidRPr="006A6E13">
        <w:rPr>
          <w:rFonts w:ascii="Times New Roman" w:hAnsi="Times New Roman" w:cs="Times New Roman"/>
          <w:sz w:val="24"/>
          <w:szCs w:val="24"/>
        </w:rPr>
        <w:t xml:space="preserve"> Mean monthly canopy openness (% ± SE) from Jan 2017-Dec 2019 for the </w:t>
      </w:r>
      <w:proofErr w:type="gramStart"/>
      <w:r w:rsidRPr="006A6E13">
        <w:rPr>
          <w:rFonts w:ascii="Times New Roman" w:hAnsi="Times New Roman" w:cs="Times New Roman"/>
          <w:sz w:val="24"/>
          <w:szCs w:val="24"/>
        </w:rPr>
        <w:t>two study</w:t>
      </w:r>
      <w:proofErr w:type="gramEnd"/>
      <w:r w:rsidRPr="006A6E13">
        <w:rPr>
          <w:rFonts w:ascii="Times New Roman" w:hAnsi="Times New Roman" w:cs="Times New Roman"/>
          <w:sz w:val="24"/>
          <w:szCs w:val="24"/>
        </w:rPr>
        <w:t xml:space="preserve"> stream reaches: PA (solid line, circle) and PB (dotted line, triangle), where the times of Experiments (Exp) I-III are indicated by shaded boxes. The occurrence of Hurricanes Irma and Maria in September 2017 is indicated by parallel vertical dashed lines, with Experiment I (2017) occurring prior to the hurricanes and Experiments II (2018) and III (2019) occurring post-hurricane. </w:t>
      </w:r>
    </w:p>
    <w:p w14:paraId="10B78272"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S3:</w:t>
      </w:r>
      <w:r w:rsidRPr="006A6E13">
        <w:rPr>
          <w:rFonts w:ascii="Times New Roman" w:hAnsi="Times New Roman" w:cs="Times New Roman"/>
          <w:sz w:val="24"/>
          <w:szCs w:val="24"/>
        </w:rPr>
        <w:t xml:space="preserve">  Mean monthly leaf litter input rate (g m</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 xml:space="preserve"> d</w:t>
      </w:r>
      <w:r w:rsidRPr="006A6E13">
        <w:rPr>
          <w:rFonts w:ascii="Times New Roman" w:hAnsi="Times New Roman" w:cs="Times New Roman"/>
          <w:sz w:val="24"/>
          <w:szCs w:val="24"/>
          <w:vertAlign w:val="superscript"/>
        </w:rPr>
        <w:t xml:space="preserve">-1 </w:t>
      </w:r>
      <w:r w:rsidRPr="006A6E13">
        <w:rPr>
          <w:rFonts w:ascii="Times New Roman" w:hAnsi="Times New Roman" w:cs="Times New Roman"/>
          <w:sz w:val="24"/>
          <w:szCs w:val="24"/>
        </w:rPr>
        <w:t xml:space="preserve">± SE) from Jan 2017-Dec 2019 for the </w:t>
      </w:r>
      <w:proofErr w:type="gramStart"/>
      <w:r w:rsidRPr="006A6E13">
        <w:rPr>
          <w:rFonts w:ascii="Times New Roman" w:hAnsi="Times New Roman" w:cs="Times New Roman"/>
          <w:sz w:val="24"/>
          <w:szCs w:val="24"/>
        </w:rPr>
        <w:t>two study</w:t>
      </w:r>
      <w:proofErr w:type="gramEnd"/>
      <w:r w:rsidRPr="006A6E13">
        <w:rPr>
          <w:rFonts w:ascii="Times New Roman" w:hAnsi="Times New Roman" w:cs="Times New Roman"/>
          <w:sz w:val="24"/>
          <w:szCs w:val="24"/>
        </w:rPr>
        <w:t xml:space="preserve"> stream reaches: PA (solid line, circle) and PB (dotted line, triangle), where the times of Experiments (Exp) I-III are indicated by shaded boxes. The horizontal lines indicate mean leaf litter input rate in PA (</w:t>
      </w:r>
      <w:bookmarkStart w:id="16" w:name="_Hlk114478665"/>
      <w:r w:rsidRPr="006A6E13">
        <w:rPr>
          <w:rFonts w:ascii="Times New Roman" w:hAnsi="Times New Roman" w:cs="Times New Roman"/>
          <w:sz w:val="24"/>
          <w:szCs w:val="24"/>
        </w:rPr>
        <w:t>0.82 g m</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 xml:space="preserve"> d</w:t>
      </w:r>
      <w:r w:rsidRPr="006A6E13">
        <w:rPr>
          <w:rFonts w:ascii="Times New Roman" w:hAnsi="Times New Roman" w:cs="Times New Roman"/>
          <w:sz w:val="24"/>
          <w:szCs w:val="24"/>
          <w:vertAlign w:val="superscript"/>
        </w:rPr>
        <w:t>-1</w:t>
      </w:r>
      <w:bookmarkEnd w:id="16"/>
      <w:r w:rsidRPr="006A6E13">
        <w:rPr>
          <w:rFonts w:ascii="Times New Roman" w:hAnsi="Times New Roman" w:cs="Times New Roman"/>
          <w:sz w:val="24"/>
          <w:szCs w:val="24"/>
        </w:rPr>
        <w:t>, solid line) and PB (</w:t>
      </w:r>
      <w:bookmarkStart w:id="17" w:name="_Hlk114478682"/>
      <w:r w:rsidRPr="006A6E13">
        <w:rPr>
          <w:rFonts w:ascii="Times New Roman" w:hAnsi="Times New Roman" w:cs="Times New Roman"/>
          <w:sz w:val="24"/>
          <w:szCs w:val="24"/>
        </w:rPr>
        <w:t>0.99 g m</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 xml:space="preserve"> </w:t>
      </w:r>
      <w:bookmarkEnd w:id="17"/>
      <w:r w:rsidRPr="006A6E13">
        <w:rPr>
          <w:rFonts w:ascii="Times New Roman" w:hAnsi="Times New Roman" w:cs="Times New Roman"/>
          <w:sz w:val="24"/>
          <w:szCs w:val="24"/>
        </w:rPr>
        <w:t>d</w:t>
      </w:r>
      <w:r w:rsidRPr="006A6E13">
        <w:rPr>
          <w:rFonts w:ascii="Times New Roman" w:hAnsi="Times New Roman" w:cs="Times New Roman"/>
          <w:sz w:val="24"/>
          <w:szCs w:val="24"/>
          <w:vertAlign w:val="superscript"/>
        </w:rPr>
        <w:t>-1</w:t>
      </w:r>
      <w:r w:rsidRPr="006A6E13">
        <w:rPr>
          <w:rFonts w:ascii="Times New Roman" w:hAnsi="Times New Roman" w:cs="Times New Roman"/>
          <w:sz w:val="24"/>
          <w:szCs w:val="24"/>
        </w:rPr>
        <w:t xml:space="preserve">, dotted line). The occurrence of Hurricanes Irma and Maria in September 2017 is indicated by parallel vertical dashed lines, with Exp I (2017) occurring prior to the hurricanes, and Exp II (2018) and Exp III (2019) after the hurricanes (Luquillo LTER Network, 2022). </w:t>
      </w:r>
    </w:p>
    <w:p w14:paraId="5BBAD7A6"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S4:</w:t>
      </w:r>
      <w:r w:rsidRPr="006A6E13">
        <w:rPr>
          <w:rFonts w:ascii="Times New Roman" w:hAnsi="Times New Roman" w:cs="Times New Roman"/>
          <w:sz w:val="24"/>
          <w:szCs w:val="24"/>
        </w:rPr>
        <w:t xml:space="preserve"> Mean daily gage height (cm ± SE) in PA (solid line, circle) and PB (dashed line, triangle) for: A. Exp I (2017); B. Exp II (2018); and C. Exp III (2019). Straight horizontal lines indicate mean gage height for the experiment.</w:t>
      </w:r>
    </w:p>
    <w:p w14:paraId="3A4640C8"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S5:</w:t>
      </w:r>
      <w:r w:rsidRPr="006A6E13">
        <w:rPr>
          <w:rFonts w:ascii="Times New Roman" w:hAnsi="Times New Roman" w:cs="Times New Roman"/>
          <w:sz w:val="24"/>
          <w:szCs w:val="24"/>
        </w:rPr>
        <w:t xml:space="preserve"> Mean shrimp abundance and mean pool volume (m</w:t>
      </w:r>
      <w:r w:rsidRPr="006A6E13">
        <w:rPr>
          <w:rFonts w:ascii="Times New Roman" w:hAnsi="Times New Roman" w:cs="Times New Roman"/>
          <w:sz w:val="24"/>
          <w:szCs w:val="24"/>
          <w:vertAlign w:val="superscript"/>
        </w:rPr>
        <w:t>3</w:t>
      </w:r>
      <w:r w:rsidRPr="006A6E13">
        <w:rPr>
          <w:rFonts w:ascii="Times New Roman" w:hAnsi="Times New Roman" w:cs="Times New Roman"/>
          <w:sz w:val="24"/>
          <w:szCs w:val="24"/>
        </w:rPr>
        <w:t xml:space="preserve">) as measured by monthly shrimp trapping data (January 2017 – December 2019) from all </w:t>
      </w:r>
      <w:r w:rsidRPr="006A6E13">
        <w:rPr>
          <w:rFonts w:ascii="Times New Roman" w:hAnsi="Times New Roman" w:cs="Times New Roman"/>
          <w:i/>
          <w:iCs/>
          <w:sz w:val="24"/>
          <w:szCs w:val="24"/>
        </w:rPr>
        <w:t>trapping</w:t>
      </w:r>
      <w:r w:rsidRPr="006A6E13">
        <w:rPr>
          <w:rFonts w:ascii="Times New Roman" w:hAnsi="Times New Roman" w:cs="Times New Roman"/>
          <w:sz w:val="24"/>
          <w:szCs w:val="24"/>
        </w:rPr>
        <w:t xml:space="preserve"> pools in PA (n=9) and PB (n=9). Solid diagonal line indicates the slope (2017: slope=21.1 </w:t>
      </w:r>
      <w:r w:rsidRPr="006A6E13">
        <w:rPr>
          <w:rFonts w:ascii="Times New Roman" w:hAnsi="Times New Roman" w:cs="Times New Roman"/>
          <w:color w:val="202124"/>
          <w:sz w:val="24"/>
          <w:szCs w:val="24"/>
          <w:shd w:val="clear" w:color="auto" w:fill="FFFFFF"/>
        </w:rPr>
        <w:t>± 3.2 SE</w:t>
      </w:r>
      <w:r w:rsidRPr="006A6E13">
        <w:rPr>
          <w:rFonts w:ascii="Times New Roman" w:hAnsi="Times New Roman" w:cs="Times New Roman"/>
          <w:sz w:val="24"/>
          <w:szCs w:val="24"/>
        </w:rPr>
        <w:t xml:space="preserve">, 2018: slope=37.5 </w:t>
      </w:r>
      <w:r w:rsidRPr="006A6E13">
        <w:rPr>
          <w:rFonts w:ascii="Times New Roman" w:hAnsi="Times New Roman" w:cs="Times New Roman"/>
          <w:color w:val="202124"/>
          <w:sz w:val="24"/>
          <w:szCs w:val="24"/>
          <w:shd w:val="clear" w:color="auto" w:fill="FFFFFF"/>
        </w:rPr>
        <w:t>± 6.1 SE</w:t>
      </w:r>
      <w:r w:rsidRPr="006A6E13">
        <w:rPr>
          <w:rFonts w:ascii="Times New Roman" w:hAnsi="Times New Roman" w:cs="Times New Roman"/>
          <w:sz w:val="24"/>
          <w:szCs w:val="24"/>
        </w:rPr>
        <w:t xml:space="preserve">, 2019: slope=42.1 </w:t>
      </w:r>
      <w:r w:rsidRPr="006A6E13">
        <w:rPr>
          <w:rFonts w:ascii="Times New Roman" w:hAnsi="Times New Roman" w:cs="Times New Roman"/>
          <w:color w:val="202124"/>
          <w:sz w:val="24"/>
          <w:szCs w:val="24"/>
          <w:shd w:val="clear" w:color="auto" w:fill="FFFFFF"/>
        </w:rPr>
        <w:t>± 6.4 SE</w:t>
      </w:r>
      <w:r w:rsidRPr="006A6E13">
        <w:rPr>
          <w:rFonts w:ascii="Times New Roman" w:hAnsi="Times New Roman" w:cs="Times New Roman"/>
          <w:sz w:val="24"/>
          <w:szCs w:val="24"/>
        </w:rPr>
        <w:t>). Correlation coefficients are reported in the top left of each plot (2017: R</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=0.72, 2018: R</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=0.68, 2019: R</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=0.72).</w:t>
      </w:r>
    </w:p>
    <w:p w14:paraId="669D8745" w14:textId="54A4EA2E" w:rsidR="006A6E13" w:rsidRPr="006A6E13" w:rsidRDefault="006A6E13" w:rsidP="006A6E13">
      <w:pPr>
        <w:spacing w:line="480" w:lineRule="auto"/>
        <w:rPr>
          <w:rFonts w:ascii="Times New Roman" w:hAnsi="Times New Roman" w:cs="Times New Roman"/>
          <w:b/>
          <w:bCs/>
          <w:sz w:val="24"/>
          <w:szCs w:val="24"/>
        </w:rPr>
      </w:pPr>
      <w:r w:rsidRPr="006A6E13">
        <w:rPr>
          <w:rFonts w:ascii="Times New Roman" w:hAnsi="Times New Roman" w:cs="Times New Roman"/>
          <w:b/>
          <w:bCs/>
          <w:sz w:val="24"/>
          <w:szCs w:val="24"/>
        </w:rPr>
        <w:lastRenderedPageBreak/>
        <w:t xml:space="preserve">Table S1:  </w:t>
      </w:r>
      <w:r w:rsidRPr="006A6E13">
        <w:rPr>
          <w:rFonts w:ascii="Times New Roman" w:hAnsi="Times New Roman" w:cs="Times New Roman"/>
          <w:sz w:val="24"/>
          <w:szCs w:val="24"/>
        </w:rPr>
        <w:t xml:space="preserve">Bayesian mixed-effects model 1 output. Model was fit with data from Experiment </w:t>
      </w:r>
      <w:proofErr w:type="gramStart"/>
      <w:r w:rsidRPr="006A6E13">
        <w:rPr>
          <w:rFonts w:ascii="Times New Roman" w:hAnsi="Times New Roman" w:cs="Times New Roman"/>
          <w:sz w:val="24"/>
          <w:szCs w:val="24"/>
        </w:rPr>
        <w:t>I,II</w:t>
      </w:r>
      <w:proofErr w:type="gramEnd"/>
      <w:r w:rsidRPr="006A6E13">
        <w:rPr>
          <w:rFonts w:ascii="Times New Roman" w:hAnsi="Times New Roman" w:cs="Times New Roman"/>
          <w:sz w:val="24"/>
          <w:szCs w:val="24"/>
        </w:rPr>
        <w:t>,  and III to evaluate differences in decomposition rate between control and exclusion treatments and between the two focal study streams (PA, PB).</w:t>
      </w:r>
    </w:p>
    <w:p w14:paraId="11B7FCC9" w14:textId="248D7478" w:rsidR="003C4696"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Table S2:</w:t>
      </w:r>
      <w:r w:rsidRPr="006A6E13">
        <w:rPr>
          <w:rFonts w:ascii="Times New Roman" w:hAnsi="Times New Roman" w:cs="Times New Roman"/>
          <w:sz w:val="24"/>
          <w:szCs w:val="24"/>
        </w:rPr>
        <w:t xml:space="preserve"> Bayesian mixed-effects model 2 output. Model was fit with data from Experiment </w:t>
      </w:r>
      <w:proofErr w:type="gramStart"/>
      <w:r w:rsidRPr="006A6E13">
        <w:rPr>
          <w:rFonts w:ascii="Times New Roman" w:hAnsi="Times New Roman" w:cs="Times New Roman"/>
          <w:sz w:val="24"/>
          <w:szCs w:val="24"/>
        </w:rPr>
        <w:t>I,II</w:t>
      </w:r>
      <w:proofErr w:type="gramEnd"/>
      <w:r w:rsidRPr="006A6E13">
        <w:rPr>
          <w:rFonts w:ascii="Times New Roman" w:hAnsi="Times New Roman" w:cs="Times New Roman"/>
          <w:sz w:val="24"/>
          <w:szCs w:val="24"/>
        </w:rPr>
        <w:t>,  and III to evaluate differences in decomposition rate between control and exclusion treatments, between the two focal study streams (PA, PB), among years, and interactions between these terms.</w:t>
      </w:r>
    </w:p>
    <w:p w14:paraId="190F7481"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Table S3</w:t>
      </w:r>
      <w:r w:rsidRPr="006A6E13">
        <w:rPr>
          <w:rFonts w:ascii="Times New Roman" w:hAnsi="Times New Roman" w:cs="Times New Roman"/>
          <w:sz w:val="24"/>
          <w:szCs w:val="24"/>
        </w:rPr>
        <w:t>: Bayesian mixed effects model 3 output. Model was fit with data from Experiment III to evaluate differences in decomposition rate between control and exclusion treatments, and the effect of shrimp abundance on decomposition rate in the control treatment.</w:t>
      </w:r>
    </w:p>
    <w:p w14:paraId="38DDE52D"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Table S4</w:t>
      </w:r>
      <w:r w:rsidRPr="006A6E13">
        <w:rPr>
          <w:rFonts w:ascii="Times New Roman" w:hAnsi="Times New Roman" w:cs="Times New Roman"/>
          <w:sz w:val="24"/>
          <w:szCs w:val="24"/>
        </w:rPr>
        <w:t xml:space="preserve">. Mean shrimp abundance (+ SD) in experimental pools and in the control and exclusion treatment which were nested in experimental pools in each stream based on visual shrimp observations made during Experiment III. Observations were made during timed periods in both study streams (PA, PB), where: </w:t>
      </w:r>
      <w:proofErr w:type="spellStart"/>
      <w:r w:rsidRPr="006A6E13">
        <w:rPr>
          <w:rFonts w:ascii="Times New Roman" w:hAnsi="Times New Roman" w:cs="Times New Roman"/>
          <w:sz w:val="24"/>
          <w:szCs w:val="24"/>
        </w:rPr>
        <w:t>Xipho</w:t>
      </w:r>
      <w:proofErr w:type="spellEnd"/>
      <w:r w:rsidRPr="006A6E13">
        <w:rPr>
          <w:rFonts w:ascii="Times New Roman" w:hAnsi="Times New Roman" w:cs="Times New Roman"/>
          <w:sz w:val="24"/>
          <w:szCs w:val="24"/>
        </w:rPr>
        <w:t xml:space="preserve"> = </w:t>
      </w:r>
      <w:proofErr w:type="spellStart"/>
      <w:r w:rsidRPr="006A6E13">
        <w:rPr>
          <w:rFonts w:ascii="Times New Roman" w:hAnsi="Times New Roman" w:cs="Times New Roman"/>
          <w:sz w:val="24"/>
          <w:szCs w:val="24"/>
        </w:rPr>
        <w:t>Xiphocaris</w:t>
      </w:r>
      <w:proofErr w:type="spellEnd"/>
      <w:r w:rsidRPr="006A6E13">
        <w:rPr>
          <w:rFonts w:ascii="Times New Roman" w:hAnsi="Times New Roman" w:cs="Times New Roman"/>
          <w:sz w:val="24"/>
          <w:szCs w:val="24"/>
        </w:rPr>
        <w:t xml:space="preserve">; </w:t>
      </w:r>
      <w:proofErr w:type="spellStart"/>
      <w:r w:rsidRPr="006A6E13">
        <w:rPr>
          <w:rFonts w:ascii="Times New Roman" w:hAnsi="Times New Roman" w:cs="Times New Roman"/>
          <w:sz w:val="24"/>
          <w:szCs w:val="24"/>
        </w:rPr>
        <w:t>Atya</w:t>
      </w:r>
      <w:proofErr w:type="spellEnd"/>
      <w:r w:rsidRPr="006A6E13">
        <w:rPr>
          <w:rFonts w:ascii="Times New Roman" w:hAnsi="Times New Roman" w:cs="Times New Roman"/>
          <w:sz w:val="24"/>
          <w:szCs w:val="24"/>
        </w:rPr>
        <w:t xml:space="preserve"> = </w:t>
      </w:r>
      <w:proofErr w:type="spellStart"/>
      <w:r w:rsidRPr="006A6E13">
        <w:rPr>
          <w:rFonts w:ascii="Times New Roman" w:hAnsi="Times New Roman" w:cs="Times New Roman"/>
          <w:sz w:val="24"/>
          <w:szCs w:val="24"/>
        </w:rPr>
        <w:t>Atya</w:t>
      </w:r>
      <w:proofErr w:type="spellEnd"/>
      <w:r w:rsidRPr="006A6E13">
        <w:rPr>
          <w:rFonts w:ascii="Times New Roman" w:hAnsi="Times New Roman" w:cs="Times New Roman"/>
          <w:sz w:val="24"/>
          <w:szCs w:val="24"/>
        </w:rPr>
        <w:t>; and Macro = Macrobrachium. Observations (n) were made in experimental pools (5 per stream) and in control and exclusion treatments during both day (6 dates) and night (5 dates) throughout the 50-day experiment. (Please note that on several dates, observations were not taken, which is why n is less than you would predict.)</w:t>
      </w:r>
    </w:p>
    <w:p w14:paraId="7425DB20" w14:textId="77777777" w:rsidR="006A6E13" w:rsidRPr="006A6E13" w:rsidRDefault="006A6E13" w:rsidP="006A6E13">
      <w:pPr>
        <w:spacing w:line="480" w:lineRule="auto"/>
        <w:rPr>
          <w:rFonts w:ascii="Times New Roman" w:hAnsi="Times New Roman" w:cs="Times New Roman"/>
          <w:b/>
          <w:bCs/>
          <w:sz w:val="24"/>
          <w:szCs w:val="24"/>
        </w:rPr>
      </w:pPr>
      <w:r w:rsidRPr="006A6E13">
        <w:rPr>
          <w:rFonts w:ascii="Times New Roman" w:hAnsi="Times New Roman" w:cs="Times New Roman"/>
          <w:b/>
          <w:bCs/>
          <w:sz w:val="24"/>
          <w:szCs w:val="24"/>
        </w:rPr>
        <w:t>Figure Captions:</w:t>
      </w:r>
    </w:p>
    <w:p w14:paraId="6DE05E44"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1.</w:t>
      </w:r>
      <w:r w:rsidRPr="006A6E13">
        <w:rPr>
          <w:rFonts w:ascii="Times New Roman" w:hAnsi="Times New Roman" w:cs="Times New Roman"/>
          <w:sz w:val="24"/>
          <w:szCs w:val="24"/>
        </w:rPr>
        <w:t xml:space="preserve"> Location of study site in the El </w:t>
      </w:r>
      <w:proofErr w:type="spellStart"/>
      <w:r w:rsidRPr="006A6E13">
        <w:rPr>
          <w:rFonts w:ascii="Times New Roman" w:hAnsi="Times New Roman" w:cs="Times New Roman"/>
          <w:sz w:val="24"/>
          <w:szCs w:val="24"/>
        </w:rPr>
        <w:t>Yunque</w:t>
      </w:r>
      <w:proofErr w:type="spellEnd"/>
      <w:r w:rsidRPr="006A6E13">
        <w:rPr>
          <w:rFonts w:ascii="Times New Roman" w:hAnsi="Times New Roman" w:cs="Times New Roman"/>
          <w:sz w:val="24"/>
          <w:szCs w:val="24"/>
        </w:rPr>
        <w:t xml:space="preserve"> National Forest in Puerto Rico. Inset </w:t>
      </w:r>
      <w:proofErr w:type="gramStart"/>
      <w:r w:rsidRPr="006A6E13">
        <w:rPr>
          <w:rFonts w:ascii="Times New Roman" w:hAnsi="Times New Roman" w:cs="Times New Roman"/>
          <w:sz w:val="24"/>
          <w:szCs w:val="24"/>
        </w:rPr>
        <w:t>shows</w:t>
      </w:r>
      <w:proofErr w:type="gramEnd"/>
      <w:r w:rsidRPr="006A6E13">
        <w:rPr>
          <w:rFonts w:ascii="Times New Roman" w:hAnsi="Times New Roman" w:cs="Times New Roman"/>
          <w:sz w:val="24"/>
          <w:szCs w:val="24"/>
        </w:rPr>
        <w:t xml:space="preserve"> location of two study stream reaches, Prieta A and Prieta B, in the upper Espiritu Santo watershed. Dashed line shows location of future flow diversion (Modified from Hudson 2021).   </w:t>
      </w:r>
    </w:p>
    <w:p w14:paraId="749400DC"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lastRenderedPageBreak/>
        <w:t>Figure 2.</w:t>
      </w:r>
      <w:r w:rsidRPr="006A6E13">
        <w:rPr>
          <w:rFonts w:ascii="Times New Roman" w:hAnsi="Times New Roman" w:cs="Times New Roman"/>
          <w:sz w:val="24"/>
          <w:szCs w:val="24"/>
        </w:rPr>
        <w:t xml:space="preserve"> Timeline for three stream decomposition experiments: Exp I (March 16 - May 5, 2017), Exp II (February 23-April 15</w:t>
      </w:r>
      <w:proofErr w:type="gramStart"/>
      <w:r w:rsidRPr="006A6E13">
        <w:rPr>
          <w:rFonts w:ascii="Times New Roman" w:hAnsi="Times New Roman" w:cs="Times New Roman"/>
          <w:sz w:val="24"/>
          <w:szCs w:val="24"/>
        </w:rPr>
        <w:t xml:space="preserve"> 2018</w:t>
      </w:r>
      <w:proofErr w:type="gramEnd"/>
      <w:r w:rsidRPr="006A6E13">
        <w:rPr>
          <w:rFonts w:ascii="Times New Roman" w:hAnsi="Times New Roman" w:cs="Times New Roman"/>
          <w:sz w:val="24"/>
          <w:szCs w:val="24"/>
        </w:rPr>
        <w:t>), and Exp III (July 1-August 20 2019). The occurrence of Hurricanes Irma and Maria in September 2017 is indicated by parallel vertical dashed lines, with the 2017 experiment occurring prior to the hurricanes and the 2018 and 2019 experiments occurring five- and 21- months post-hurricane, respectively.</w:t>
      </w:r>
    </w:p>
    <w:p w14:paraId="0B0596E2" w14:textId="55E88821"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3.</w:t>
      </w:r>
      <w:r w:rsidRPr="006A6E13">
        <w:rPr>
          <w:rFonts w:ascii="Times New Roman" w:hAnsi="Times New Roman" w:cs="Times New Roman"/>
          <w:sz w:val="24"/>
          <w:szCs w:val="24"/>
        </w:rPr>
        <w:t xml:space="preserve"> Schematic drawing showing location of experimental pools in study stream reaches of Prieta A (PA) and Prieta B (PB) for Experiment III (2019). Inset shows experimental set-up nested within each pool which includes two quadrats: one exclusion (electric, lightning strikes reflecting hook up to battery powered fence charger on stream bank) and one shrimp access (unelectrified control, no lightning strikes or charger).</w:t>
      </w:r>
      <w:ins w:id="18" w:author="Max Kelly" w:date="2023-07-04T13:56:00Z">
        <w:r w:rsidR="00846D7E">
          <w:rPr>
            <w:rFonts w:ascii="Times New Roman" w:hAnsi="Times New Roman" w:cs="Times New Roman"/>
            <w:sz w:val="24"/>
            <w:szCs w:val="24"/>
          </w:rPr>
          <w:t xml:space="preserve"> </w:t>
        </w:r>
        <w:commentRangeStart w:id="19"/>
        <w:r w:rsidR="00846D7E">
          <w:rPr>
            <w:rFonts w:ascii="Times New Roman" w:hAnsi="Times New Roman" w:cs="Times New Roman"/>
            <w:sz w:val="24"/>
            <w:szCs w:val="24"/>
          </w:rPr>
          <w:t xml:space="preserve">Note </w:t>
        </w:r>
      </w:ins>
      <w:commentRangeEnd w:id="19"/>
      <w:ins w:id="20" w:author="Max Kelly" w:date="2023-07-04T13:57:00Z">
        <w:r w:rsidR="00846D7E">
          <w:rPr>
            <w:rStyle w:val="CommentReference"/>
          </w:rPr>
          <w:commentReference w:id="19"/>
        </w:r>
      </w:ins>
      <w:ins w:id="21" w:author="Max Kelly" w:date="2023-07-04T13:56:00Z">
        <w:r w:rsidR="00846D7E">
          <w:rPr>
            <w:rFonts w:ascii="Times New Roman" w:hAnsi="Times New Roman" w:cs="Times New Roman"/>
            <w:sz w:val="24"/>
            <w:szCs w:val="24"/>
          </w:rPr>
          <w:t xml:space="preserve">that </w:t>
        </w:r>
      </w:ins>
      <w:ins w:id="22" w:author="Max Kelly" w:date="2023-07-04T13:57:00Z">
        <w:r w:rsidR="00846D7E">
          <w:rPr>
            <w:rFonts w:ascii="Times New Roman" w:hAnsi="Times New Roman" w:cs="Times New Roman"/>
            <w:sz w:val="24"/>
            <w:szCs w:val="24"/>
          </w:rPr>
          <w:t xml:space="preserve">location of quadrats was randomly assigned for each pool. </w:t>
        </w:r>
      </w:ins>
    </w:p>
    <w:p w14:paraId="5A696B62" w14:textId="0D63B82A" w:rsidR="003C4696"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4:</w:t>
      </w:r>
      <w:r w:rsidRPr="006A6E13">
        <w:rPr>
          <w:rFonts w:ascii="Times New Roman" w:hAnsi="Times New Roman" w:cs="Times New Roman"/>
          <w:sz w:val="24"/>
          <w:szCs w:val="24"/>
        </w:rPr>
        <w:t xml:space="preserve"> Mean decomposition rates (-k day-1 ± 95% credible intervals) generated by Model 1, using combined data for all three experiments) in PA (left) and PB (right), in the shrimp access control (solid line, circle) and the shrimp exclusion treatment (dotted line, square).</w:t>
      </w:r>
    </w:p>
    <w:p w14:paraId="56EAD3DE"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5:</w:t>
      </w:r>
      <w:r w:rsidRPr="006A6E13">
        <w:rPr>
          <w:rFonts w:ascii="Times New Roman" w:hAnsi="Times New Roman" w:cs="Times New Roman"/>
          <w:sz w:val="24"/>
          <w:szCs w:val="24"/>
        </w:rPr>
        <w:t xml:space="preserve"> Mean decomposition rates (-</w:t>
      </w:r>
      <w:r w:rsidRPr="006A6E13">
        <w:rPr>
          <w:rFonts w:ascii="Times New Roman" w:hAnsi="Times New Roman" w:cs="Times New Roman"/>
          <w:i/>
          <w:iCs/>
          <w:sz w:val="24"/>
          <w:szCs w:val="24"/>
        </w:rPr>
        <w:t xml:space="preserve">k </w:t>
      </w:r>
      <w:r w:rsidRPr="006A6E13">
        <w:rPr>
          <w:rFonts w:ascii="Times New Roman" w:hAnsi="Times New Roman" w:cs="Times New Roman"/>
          <w:sz w:val="24"/>
          <w:szCs w:val="24"/>
        </w:rPr>
        <w:t>day</w:t>
      </w:r>
      <w:r w:rsidRPr="006A6E13">
        <w:rPr>
          <w:rFonts w:ascii="Times New Roman" w:hAnsi="Times New Roman" w:cs="Times New Roman"/>
          <w:sz w:val="24"/>
          <w:szCs w:val="24"/>
          <w:vertAlign w:val="superscript"/>
        </w:rPr>
        <w:t>-1</w:t>
      </w:r>
      <w:r w:rsidRPr="006A6E13">
        <w:rPr>
          <w:rFonts w:ascii="Times New Roman" w:hAnsi="Times New Roman" w:cs="Times New Roman"/>
          <w:sz w:val="24"/>
          <w:szCs w:val="24"/>
        </w:rPr>
        <w:t xml:space="preserve"> ± 95% credible intervals) generated by Model 2, for Experiments (Exp) I-III in PA (left) and PB (right), in the shrimp access control (solid line, circle) and the shrimp exclusion treatment (dotted line, square).</w:t>
      </w:r>
    </w:p>
    <w:p w14:paraId="7459E73E" w14:textId="77777777" w:rsidR="006A6E13" w:rsidRPr="006A6E13" w:rsidRDefault="006A6E13" w:rsidP="006A6E13">
      <w:pPr>
        <w:spacing w:line="480" w:lineRule="auto"/>
        <w:rPr>
          <w:rFonts w:ascii="Times New Roman" w:hAnsi="Times New Roman" w:cs="Times New Roman"/>
          <w:sz w:val="24"/>
          <w:szCs w:val="24"/>
        </w:rPr>
      </w:pPr>
      <w:r w:rsidRPr="006A6E13">
        <w:rPr>
          <w:rFonts w:ascii="Times New Roman" w:hAnsi="Times New Roman" w:cs="Times New Roman"/>
          <w:b/>
          <w:bCs/>
          <w:sz w:val="24"/>
          <w:szCs w:val="24"/>
        </w:rPr>
        <w:t>Figure 6.</w:t>
      </w:r>
      <w:r w:rsidRPr="006A6E13">
        <w:rPr>
          <w:rFonts w:ascii="Times New Roman" w:hAnsi="Times New Roman" w:cs="Times New Roman"/>
          <w:sz w:val="24"/>
          <w:szCs w:val="24"/>
        </w:rPr>
        <w:t xml:space="preserve"> Predicted decomposition rate (-</w:t>
      </w:r>
      <w:r w:rsidRPr="006A6E13">
        <w:rPr>
          <w:rFonts w:ascii="Times New Roman" w:hAnsi="Times New Roman" w:cs="Times New Roman"/>
          <w:i/>
          <w:iCs/>
          <w:sz w:val="24"/>
          <w:szCs w:val="24"/>
        </w:rPr>
        <w:t xml:space="preserve">k </w:t>
      </w:r>
      <w:r w:rsidRPr="006A6E13">
        <w:rPr>
          <w:rFonts w:ascii="Times New Roman" w:hAnsi="Times New Roman" w:cs="Times New Roman"/>
          <w:sz w:val="24"/>
          <w:szCs w:val="24"/>
        </w:rPr>
        <w:t>day</w:t>
      </w:r>
      <w:r w:rsidRPr="006A6E13">
        <w:rPr>
          <w:rFonts w:ascii="Times New Roman" w:hAnsi="Times New Roman" w:cs="Times New Roman"/>
          <w:sz w:val="24"/>
          <w:szCs w:val="24"/>
          <w:vertAlign w:val="superscript"/>
        </w:rPr>
        <w:t>-1</w:t>
      </w:r>
      <w:r w:rsidRPr="006A6E13">
        <w:rPr>
          <w:rFonts w:ascii="Times New Roman" w:hAnsi="Times New Roman" w:cs="Times New Roman"/>
          <w:sz w:val="24"/>
          <w:szCs w:val="24"/>
        </w:rPr>
        <w:t>± 95% credible intervals) generated by Model 3 (Table S3) for Experiment III based on shrimp abundance for the shrimp access control.</w:t>
      </w:r>
      <w:r w:rsidRPr="006A6E13">
        <w:rPr>
          <w:rFonts w:ascii="Times New Roman" w:hAnsi="Times New Roman" w:cs="Times New Roman"/>
          <w:color w:val="202124"/>
          <w:sz w:val="24"/>
          <w:szCs w:val="24"/>
          <w:shd w:val="clear" w:color="auto" w:fill="FFFFFF"/>
        </w:rPr>
        <w:t xml:space="preserve"> Shading around points depicts the 95% credible interval. </w:t>
      </w:r>
      <w:r w:rsidRPr="006A6E13">
        <w:rPr>
          <w:rFonts w:ascii="Times New Roman" w:hAnsi="Times New Roman" w:cs="Times New Roman"/>
          <w:sz w:val="24"/>
          <w:szCs w:val="24"/>
        </w:rPr>
        <w:t xml:space="preserve">The mean shrimp abundance (15.5 </w:t>
      </w:r>
      <w:r w:rsidRPr="006A6E13">
        <w:rPr>
          <w:rFonts w:ascii="Times New Roman" w:hAnsi="Times New Roman" w:cs="Times New Roman"/>
          <w:color w:val="202124"/>
          <w:sz w:val="24"/>
          <w:szCs w:val="24"/>
          <w:shd w:val="clear" w:color="auto" w:fill="FFFFFF"/>
        </w:rPr>
        <w:t>±</w:t>
      </w:r>
      <w:r w:rsidRPr="006A6E13">
        <w:rPr>
          <w:rFonts w:ascii="Times New Roman" w:hAnsi="Times New Roman" w:cs="Times New Roman"/>
          <w:sz w:val="24"/>
          <w:szCs w:val="24"/>
        </w:rPr>
        <w:t xml:space="preserve"> 13.2) is from all combined daytime observations in both PA and PB (n=60) over the experimental period (July 1- Aug 20, 2019). </w:t>
      </w:r>
    </w:p>
    <w:p w14:paraId="3063A6C9" w14:textId="2A14EE49" w:rsidR="003C4696" w:rsidRDefault="006A6E13" w:rsidP="0049257E">
      <w:pPr>
        <w:spacing w:line="480" w:lineRule="auto"/>
        <w:rPr>
          <w:rFonts w:ascii="Times New Roman" w:hAnsi="Times New Roman" w:cs="Times New Roman"/>
          <w:color w:val="202124"/>
          <w:sz w:val="24"/>
          <w:szCs w:val="24"/>
          <w:shd w:val="clear" w:color="auto" w:fill="FFFFFF"/>
        </w:rPr>
      </w:pPr>
      <w:r w:rsidRPr="006A6E13">
        <w:rPr>
          <w:rFonts w:ascii="Times New Roman" w:hAnsi="Times New Roman" w:cs="Times New Roman"/>
          <w:b/>
          <w:bCs/>
          <w:sz w:val="24"/>
          <w:szCs w:val="24"/>
        </w:rPr>
        <w:lastRenderedPageBreak/>
        <w:t>Figure 7</w:t>
      </w:r>
      <w:r w:rsidRPr="006A6E13">
        <w:rPr>
          <w:rFonts w:ascii="Times New Roman" w:hAnsi="Times New Roman" w:cs="Times New Roman"/>
          <w:sz w:val="24"/>
          <w:szCs w:val="24"/>
        </w:rPr>
        <w:t>. Mean shrimp abundance and mean pool volume (m</w:t>
      </w:r>
      <w:r w:rsidRPr="006A6E13">
        <w:rPr>
          <w:rFonts w:ascii="Times New Roman" w:hAnsi="Times New Roman" w:cs="Times New Roman"/>
          <w:sz w:val="24"/>
          <w:szCs w:val="24"/>
          <w:vertAlign w:val="superscript"/>
        </w:rPr>
        <w:t>3</w:t>
      </w:r>
      <w:r w:rsidRPr="006A6E13">
        <w:rPr>
          <w:rFonts w:ascii="Times New Roman" w:hAnsi="Times New Roman" w:cs="Times New Roman"/>
          <w:sz w:val="24"/>
          <w:szCs w:val="24"/>
        </w:rPr>
        <w:t xml:space="preserve">) as measured by daytime visual shrimp observations on six dates during Experiment III from </w:t>
      </w:r>
      <w:r w:rsidRPr="006A6E13">
        <w:rPr>
          <w:rFonts w:ascii="Times New Roman" w:hAnsi="Times New Roman" w:cs="Times New Roman"/>
          <w:i/>
          <w:iCs/>
          <w:sz w:val="24"/>
          <w:szCs w:val="24"/>
        </w:rPr>
        <w:t>experimental</w:t>
      </w:r>
      <w:r w:rsidRPr="006A6E13">
        <w:rPr>
          <w:rFonts w:ascii="Times New Roman" w:hAnsi="Times New Roman" w:cs="Times New Roman"/>
          <w:sz w:val="24"/>
          <w:szCs w:val="24"/>
        </w:rPr>
        <w:t xml:space="preserve"> pools in PA (n=5) and PB (n=4). One pool in PB is not included as it was not added to pool volume sampling until 2020. Solid diagonal line indicates the slope (slope= 23 </w:t>
      </w:r>
      <w:r w:rsidRPr="006A6E13">
        <w:rPr>
          <w:rFonts w:ascii="Times New Roman" w:hAnsi="Times New Roman" w:cs="Times New Roman"/>
          <w:color w:val="202124"/>
          <w:sz w:val="24"/>
          <w:szCs w:val="24"/>
          <w:shd w:val="clear" w:color="auto" w:fill="FFFFFF"/>
        </w:rPr>
        <w:t>± 2.5 SE</w:t>
      </w:r>
      <w:r w:rsidRPr="006A6E13">
        <w:rPr>
          <w:rFonts w:ascii="Times New Roman" w:hAnsi="Times New Roman" w:cs="Times New Roman"/>
          <w:sz w:val="24"/>
          <w:szCs w:val="24"/>
        </w:rPr>
        <w:t>, R</w:t>
      </w:r>
      <w:r w:rsidRPr="006A6E13">
        <w:rPr>
          <w:rFonts w:ascii="Times New Roman" w:hAnsi="Times New Roman" w:cs="Times New Roman"/>
          <w:sz w:val="24"/>
          <w:szCs w:val="24"/>
          <w:vertAlign w:val="superscript"/>
        </w:rPr>
        <w:t>2</w:t>
      </w:r>
      <w:r w:rsidRPr="006A6E13">
        <w:rPr>
          <w:rFonts w:ascii="Times New Roman" w:hAnsi="Times New Roman" w:cs="Times New Roman"/>
          <w:sz w:val="24"/>
          <w:szCs w:val="24"/>
        </w:rPr>
        <w:t xml:space="preserve"> = 0.91). Visual shrimp observations were not recorded on the same days that experimental pool volumes were estimated. To address this, visual shrimp observations are paired with the pool volume measurement closest to the shrimp observation date. </w:t>
      </w:r>
    </w:p>
    <w:p w14:paraId="00062FBB" w14:textId="4A0AEE5F" w:rsidR="0049257E" w:rsidRDefault="0049257E" w:rsidP="0049257E">
      <w:pPr>
        <w:spacing w:line="480" w:lineRule="auto"/>
        <w:rPr>
          <w:rFonts w:ascii="Times New Roman" w:hAnsi="Times New Roman" w:cs="Times New Roman"/>
          <w:b/>
          <w:bCs/>
          <w:color w:val="202124"/>
          <w:sz w:val="24"/>
          <w:szCs w:val="24"/>
          <w:shd w:val="clear" w:color="auto" w:fill="FFFFFF"/>
        </w:rPr>
      </w:pPr>
      <w:r w:rsidRPr="0049257E">
        <w:rPr>
          <w:rFonts w:ascii="Times New Roman" w:hAnsi="Times New Roman" w:cs="Times New Roman"/>
          <w:b/>
          <w:bCs/>
          <w:color w:val="202124"/>
          <w:sz w:val="24"/>
          <w:szCs w:val="24"/>
          <w:shd w:val="clear" w:color="auto" w:fill="FFFFFF"/>
        </w:rPr>
        <w:t>Tables</w:t>
      </w:r>
      <w:r>
        <w:rPr>
          <w:rFonts w:ascii="Times New Roman" w:hAnsi="Times New Roman" w:cs="Times New Roman"/>
          <w:b/>
          <w:bCs/>
          <w:color w:val="202124"/>
          <w:sz w:val="24"/>
          <w:szCs w:val="24"/>
          <w:shd w:val="clear" w:color="auto" w:fill="FFFFFF"/>
        </w:rPr>
        <w:t>:</w:t>
      </w:r>
    </w:p>
    <w:p w14:paraId="2067A036" w14:textId="4C930712" w:rsidR="0049257E" w:rsidRPr="0049257E" w:rsidRDefault="0049257E" w:rsidP="0049257E">
      <w:pPr>
        <w:spacing w:line="480" w:lineRule="auto"/>
        <w:rPr>
          <w:rFonts w:ascii="Times New Roman" w:hAnsi="Times New Roman" w:cs="Times New Roman"/>
          <w:b/>
          <w:bCs/>
          <w:color w:val="202124"/>
          <w:sz w:val="24"/>
          <w:szCs w:val="24"/>
          <w:shd w:val="clear" w:color="auto" w:fill="FFFFFF"/>
        </w:rPr>
      </w:pPr>
      <w:r w:rsidRPr="0049257E">
        <w:rPr>
          <w:rFonts w:ascii="Times New Roman" w:hAnsi="Times New Roman" w:cs="Times New Roman"/>
          <w:b/>
          <w:bCs/>
          <w:color w:val="202124"/>
          <w:sz w:val="24"/>
          <w:szCs w:val="24"/>
          <w:shd w:val="clear" w:color="auto" w:fill="FFFFFF"/>
        </w:rPr>
        <w:t xml:space="preserve">Table 1: </w:t>
      </w:r>
      <w:r w:rsidRPr="0049257E">
        <w:rPr>
          <w:rFonts w:ascii="Times New Roman" w:hAnsi="Times New Roman" w:cs="Times New Roman"/>
          <w:color w:val="202124"/>
          <w:sz w:val="24"/>
          <w:szCs w:val="24"/>
          <w:shd w:val="clear" w:color="auto" w:fill="FFFFFF"/>
        </w:rPr>
        <w:t xml:space="preserve">Mean shrimp abundance (+SD) for Experiments (Exp) I-III, estimated using baited traps placed within trapping pools that overlapped with our experimental pools for the </w:t>
      </w:r>
      <w:proofErr w:type="spellStart"/>
      <w:r w:rsidRPr="0049257E">
        <w:rPr>
          <w:rFonts w:ascii="Times New Roman" w:hAnsi="Times New Roman" w:cs="Times New Roman"/>
          <w:color w:val="202124"/>
          <w:sz w:val="24"/>
          <w:szCs w:val="24"/>
          <w:shd w:val="clear" w:color="auto" w:fill="FFFFFF"/>
        </w:rPr>
        <w:t>Xiphocaris</w:t>
      </w:r>
      <w:proofErr w:type="spellEnd"/>
      <w:r w:rsidRPr="0049257E">
        <w:rPr>
          <w:rFonts w:ascii="Times New Roman" w:hAnsi="Times New Roman" w:cs="Times New Roman"/>
          <w:color w:val="202124"/>
          <w:sz w:val="24"/>
          <w:szCs w:val="24"/>
          <w:shd w:val="clear" w:color="auto" w:fill="FFFFFF"/>
        </w:rPr>
        <w:t xml:space="preserve"> (</w:t>
      </w:r>
      <w:proofErr w:type="spellStart"/>
      <w:r w:rsidRPr="0049257E">
        <w:rPr>
          <w:rFonts w:ascii="Times New Roman" w:hAnsi="Times New Roman" w:cs="Times New Roman"/>
          <w:color w:val="202124"/>
          <w:sz w:val="24"/>
          <w:szCs w:val="24"/>
          <w:shd w:val="clear" w:color="auto" w:fill="FFFFFF"/>
        </w:rPr>
        <w:t>xipho</w:t>
      </w:r>
      <w:proofErr w:type="spellEnd"/>
      <w:r w:rsidRPr="0049257E">
        <w:rPr>
          <w:rFonts w:ascii="Times New Roman" w:hAnsi="Times New Roman" w:cs="Times New Roman"/>
          <w:color w:val="202124"/>
          <w:sz w:val="24"/>
          <w:szCs w:val="24"/>
          <w:shd w:val="clear" w:color="auto" w:fill="FFFFFF"/>
        </w:rPr>
        <w:t xml:space="preserve">), </w:t>
      </w:r>
      <w:proofErr w:type="spellStart"/>
      <w:r w:rsidRPr="0049257E">
        <w:rPr>
          <w:rFonts w:ascii="Times New Roman" w:hAnsi="Times New Roman" w:cs="Times New Roman"/>
          <w:color w:val="202124"/>
          <w:sz w:val="24"/>
          <w:szCs w:val="24"/>
          <w:shd w:val="clear" w:color="auto" w:fill="FFFFFF"/>
        </w:rPr>
        <w:t>Atya</w:t>
      </w:r>
      <w:proofErr w:type="spellEnd"/>
      <w:r w:rsidRPr="0049257E">
        <w:rPr>
          <w:rFonts w:ascii="Times New Roman" w:hAnsi="Times New Roman" w:cs="Times New Roman"/>
          <w:color w:val="202124"/>
          <w:sz w:val="24"/>
          <w:szCs w:val="24"/>
          <w:shd w:val="clear" w:color="auto" w:fill="FFFFFF"/>
        </w:rPr>
        <w:t>. And Macrobrachium (mac). For Exp I and II, three experimental pools were sampled twice during the experimental period for a total of n=6 for each study stream. For Exp III, five experimental pools were sampled twice during the experimental period in each stream for a total of n=10 per study stream. (Please note that these data are a subset of data in Fig. S4).</w:t>
      </w:r>
    </w:p>
    <w:tbl>
      <w:tblPr>
        <w:tblW w:w="8100" w:type="dxa"/>
        <w:tblLook w:val="04A0" w:firstRow="1" w:lastRow="0" w:firstColumn="1" w:lastColumn="0" w:noHBand="0" w:noVBand="1"/>
      </w:tblPr>
      <w:tblGrid>
        <w:gridCol w:w="2360"/>
        <w:gridCol w:w="1243"/>
        <w:gridCol w:w="756"/>
        <w:gridCol w:w="1243"/>
        <w:gridCol w:w="756"/>
        <w:gridCol w:w="1243"/>
        <w:gridCol w:w="636"/>
        <w:gridCol w:w="756"/>
      </w:tblGrid>
      <w:tr w:rsidR="0049257E" w:rsidRPr="0049257E" w14:paraId="3290C6F4" w14:textId="77777777" w:rsidTr="0049257E">
        <w:trPr>
          <w:trHeight w:val="576"/>
        </w:trPr>
        <w:tc>
          <w:tcPr>
            <w:tcW w:w="2360" w:type="dxa"/>
            <w:tcBorders>
              <w:top w:val="single" w:sz="4" w:space="0" w:color="auto"/>
              <w:left w:val="nil"/>
              <w:bottom w:val="single" w:sz="4" w:space="0" w:color="auto"/>
              <w:right w:val="nil"/>
            </w:tcBorders>
            <w:shd w:val="clear" w:color="auto" w:fill="auto"/>
            <w:vAlign w:val="center"/>
            <w:hideMark/>
          </w:tcPr>
          <w:p w14:paraId="1EB9A3C2"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Experiment (year) Stream</w:t>
            </w:r>
          </w:p>
        </w:tc>
        <w:tc>
          <w:tcPr>
            <w:tcW w:w="1200" w:type="dxa"/>
            <w:tcBorders>
              <w:top w:val="single" w:sz="4" w:space="0" w:color="auto"/>
              <w:left w:val="nil"/>
              <w:bottom w:val="single" w:sz="4" w:space="0" w:color="auto"/>
              <w:right w:val="nil"/>
            </w:tcBorders>
            <w:shd w:val="clear" w:color="auto" w:fill="auto"/>
            <w:vAlign w:val="center"/>
            <w:hideMark/>
          </w:tcPr>
          <w:p w14:paraId="52CC0E56"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xml:space="preserve">Mean </w:t>
            </w:r>
            <w:proofErr w:type="spellStart"/>
            <w:r w:rsidRPr="0049257E">
              <w:rPr>
                <w:rFonts w:ascii="Times New Roman" w:eastAsia="Times New Roman" w:hAnsi="Times New Roman" w:cs="Times New Roman"/>
                <w:color w:val="000000"/>
                <w:sz w:val="24"/>
                <w:szCs w:val="24"/>
                <w:lang w:eastAsia="en-US" w:bidi="ar-SA"/>
              </w:rPr>
              <w:t>xipho</w:t>
            </w:r>
            <w:proofErr w:type="spellEnd"/>
            <w:r w:rsidRPr="0049257E">
              <w:rPr>
                <w:rFonts w:ascii="Times New Roman" w:eastAsia="Times New Roman" w:hAnsi="Times New Roman" w:cs="Times New Roman"/>
                <w:color w:val="000000"/>
                <w:sz w:val="24"/>
                <w:szCs w:val="24"/>
                <w:lang w:eastAsia="en-US" w:bidi="ar-SA"/>
              </w:rPr>
              <w:t>. abundance</w:t>
            </w:r>
          </w:p>
        </w:tc>
        <w:tc>
          <w:tcPr>
            <w:tcW w:w="600" w:type="dxa"/>
            <w:tcBorders>
              <w:top w:val="single" w:sz="4" w:space="0" w:color="auto"/>
              <w:left w:val="nil"/>
              <w:bottom w:val="single" w:sz="4" w:space="0" w:color="auto"/>
              <w:right w:val="nil"/>
            </w:tcBorders>
            <w:shd w:val="clear" w:color="auto" w:fill="auto"/>
            <w:vAlign w:val="center"/>
            <w:hideMark/>
          </w:tcPr>
          <w:p w14:paraId="794ED04E"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xml:space="preserve"> ± SD</w:t>
            </w:r>
          </w:p>
        </w:tc>
        <w:tc>
          <w:tcPr>
            <w:tcW w:w="1100" w:type="dxa"/>
            <w:tcBorders>
              <w:top w:val="single" w:sz="4" w:space="0" w:color="auto"/>
              <w:left w:val="nil"/>
              <w:bottom w:val="single" w:sz="4" w:space="0" w:color="auto"/>
              <w:right w:val="nil"/>
            </w:tcBorders>
            <w:shd w:val="clear" w:color="auto" w:fill="auto"/>
            <w:vAlign w:val="center"/>
            <w:hideMark/>
          </w:tcPr>
          <w:p w14:paraId="5F9A4316"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xml:space="preserve">Mean </w:t>
            </w:r>
            <w:proofErr w:type="spellStart"/>
            <w:r w:rsidRPr="0049257E">
              <w:rPr>
                <w:rFonts w:ascii="Times New Roman" w:eastAsia="Times New Roman" w:hAnsi="Times New Roman" w:cs="Times New Roman"/>
                <w:color w:val="000000"/>
                <w:sz w:val="24"/>
                <w:szCs w:val="24"/>
                <w:lang w:eastAsia="en-US" w:bidi="ar-SA"/>
              </w:rPr>
              <w:t>atya</w:t>
            </w:r>
            <w:proofErr w:type="spellEnd"/>
            <w:r w:rsidRPr="0049257E">
              <w:rPr>
                <w:rFonts w:ascii="Times New Roman" w:eastAsia="Times New Roman" w:hAnsi="Times New Roman" w:cs="Times New Roman"/>
                <w:color w:val="000000"/>
                <w:sz w:val="24"/>
                <w:szCs w:val="24"/>
                <w:lang w:eastAsia="en-US" w:bidi="ar-SA"/>
              </w:rPr>
              <w:t xml:space="preserve"> </w:t>
            </w:r>
            <w:proofErr w:type="spellStart"/>
            <w:r w:rsidRPr="0049257E">
              <w:rPr>
                <w:rFonts w:ascii="Times New Roman" w:eastAsia="Times New Roman" w:hAnsi="Times New Roman" w:cs="Times New Roman"/>
                <w:color w:val="000000"/>
                <w:sz w:val="24"/>
                <w:szCs w:val="24"/>
                <w:lang w:eastAsia="en-US" w:bidi="ar-SA"/>
              </w:rPr>
              <w:t>abundnace</w:t>
            </w:r>
            <w:proofErr w:type="spellEnd"/>
          </w:p>
        </w:tc>
        <w:tc>
          <w:tcPr>
            <w:tcW w:w="600" w:type="dxa"/>
            <w:tcBorders>
              <w:top w:val="single" w:sz="4" w:space="0" w:color="auto"/>
              <w:left w:val="nil"/>
              <w:bottom w:val="single" w:sz="4" w:space="0" w:color="auto"/>
              <w:right w:val="nil"/>
            </w:tcBorders>
            <w:shd w:val="clear" w:color="auto" w:fill="auto"/>
            <w:vAlign w:val="center"/>
            <w:hideMark/>
          </w:tcPr>
          <w:p w14:paraId="3C0C7B7C"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xml:space="preserve"> ± SD</w:t>
            </w:r>
          </w:p>
        </w:tc>
        <w:tc>
          <w:tcPr>
            <w:tcW w:w="1100" w:type="dxa"/>
            <w:tcBorders>
              <w:top w:val="single" w:sz="4" w:space="0" w:color="auto"/>
              <w:left w:val="nil"/>
              <w:bottom w:val="single" w:sz="4" w:space="0" w:color="auto"/>
              <w:right w:val="nil"/>
            </w:tcBorders>
            <w:shd w:val="clear" w:color="auto" w:fill="auto"/>
            <w:vAlign w:val="center"/>
            <w:hideMark/>
          </w:tcPr>
          <w:p w14:paraId="45EA0B61"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Mean mac. abundance</w:t>
            </w:r>
          </w:p>
        </w:tc>
        <w:tc>
          <w:tcPr>
            <w:tcW w:w="540" w:type="dxa"/>
            <w:tcBorders>
              <w:top w:val="single" w:sz="4" w:space="0" w:color="auto"/>
              <w:left w:val="nil"/>
              <w:bottom w:val="single" w:sz="4" w:space="0" w:color="auto"/>
              <w:right w:val="nil"/>
            </w:tcBorders>
            <w:shd w:val="clear" w:color="auto" w:fill="auto"/>
            <w:vAlign w:val="center"/>
            <w:hideMark/>
          </w:tcPr>
          <w:p w14:paraId="3EC35F15"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xml:space="preserve"> ± SD</w:t>
            </w:r>
          </w:p>
        </w:tc>
        <w:tc>
          <w:tcPr>
            <w:tcW w:w="600" w:type="dxa"/>
            <w:tcBorders>
              <w:top w:val="single" w:sz="4" w:space="0" w:color="auto"/>
              <w:left w:val="nil"/>
              <w:bottom w:val="single" w:sz="4" w:space="0" w:color="auto"/>
              <w:right w:val="nil"/>
            </w:tcBorders>
            <w:shd w:val="clear" w:color="auto" w:fill="auto"/>
            <w:vAlign w:val="center"/>
            <w:hideMark/>
          </w:tcPr>
          <w:p w14:paraId="6823701C"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Total n</w:t>
            </w:r>
          </w:p>
        </w:tc>
      </w:tr>
      <w:tr w:rsidR="0049257E" w:rsidRPr="0049257E" w14:paraId="7E3F27A6"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772D3DE1"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Exp I (2017)</w:t>
            </w:r>
          </w:p>
        </w:tc>
        <w:tc>
          <w:tcPr>
            <w:tcW w:w="1200" w:type="dxa"/>
            <w:tcBorders>
              <w:top w:val="nil"/>
              <w:left w:val="nil"/>
              <w:bottom w:val="single" w:sz="4" w:space="0" w:color="auto"/>
              <w:right w:val="nil"/>
            </w:tcBorders>
            <w:shd w:val="clear" w:color="auto" w:fill="auto"/>
            <w:noWrap/>
            <w:vAlign w:val="bottom"/>
            <w:hideMark/>
          </w:tcPr>
          <w:p w14:paraId="1DABC645"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61E1FD56"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1100" w:type="dxa"/>
            <w:tcBorders>
              <w:top w:val="nil"/>
              <w:left w:val="nil"/>
              <w:bottom w:val="single" w:sz="4" w:space="0" w:color="auto"/>
              <w:right w:val="nil"/>
            </w:tcBorders>
            <w:shd w:val="clear" w:color="auto" w:fill="auto"/>
            <w:noWrap/>
            <w:vAlign w:val="bottom"/>
            <w:hideMark/>
          </w:tcPr>
          <w:p w14:paraId="35C0B5E4"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3D0ECA03"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1100" w:type="dxa"/>
            <w:tcBorders>
              <w:top w:val="nil"/>
              <w:left w:val="nil"/>
              <w:bottom w:val="single" w:sz="4" w:space="0" w:color="auto"/>
              <w:right w:val="nil"/>
            </w:tcBorders>
            <w:shd w:val="clear" w:color="auto" w:fill="auto"/>
            <w:noWrap/>
            <w:vAlign w:val="bottom"/>
            <w:hideMark/>
          </w:tcPr>
          <w:p w14:paraId="7B68BB4A"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540" w:type="dxa"/>
            <w:tcBorders>
              <w:top w:val="nil"/>
              <w:left w:val="nil"/>
              <w:bottom w:val="single" w:sz="4" w:space="0" w:color="auto"/>
              <w:right w:val="nil"/>
            </w:tcBorders>
            <w:shd w:val="clear" w:color="auto" w:fill="auto"/>
            <w:noWrap/>
            <w:vAlign w:val="bottom"/>
            <w:hideMark/>
          </w:tcPr>
          <w:p w14:paraId="7BE5FCCA"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411FDBC7"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r>
      <w:tr w:rsidR="0049257E" w:rsidRPr="0049257E" w14:paraId="7E070238"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57E0FAA6"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PA</w:t>
            </w:r>
          </w:p>
        </w:tc>
        <w:tc>
          <w:tcPr>
            <w:tcW w:w="1200" w:type="dxa"/>
            <w:tcBorders>
              <w:top w:val="nil"/>
              <w:left w:val="nil"/>
              <w:bottom w:val="single" w:sz="4" w:space="0" w:color="auto"/>
              <w:right w:val="nil"/>
            </w:tcBorders>
            <w:shd w:val="clear" w:color="auto" w:fill="auto"/>
            <w:noWrap/>
            <w:vAlign w:val="bottom"/>
            <w:hideMark/>
          </w:tcPr>
          <w:p w14:paraId="6CFC8925"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16.50</w:t>
            </w:r>
          </w:p>
        </w:tc>
        <w:tc>
          <w:tcPr>
            <w:tcW w:w="600" w:type="dxa"/>
            <w:tcBorders>
              <w:top w:val="nil"/>
              <w:left w:val="nil"/>
              <w:bottom w:val="single" w:sz="4" w:space="0" w:color="auto"/>
              <w:right w:val="nil"/>
            </w:tcBorders>
            <w:shd w:val="clear" w:color="auto" w:fill="auto"/>
            <w:noWrap/>
            <w:vAlign w:val="bottom"/>
            <w:hideMark/>
          </w:tcPr>
          <w:p w14:paraId="2F263E4A"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10.89</w:t>
            </w:r>
          </w:p>
        </w:tc>
        <w:tc>
          <w:tcPr>
            <w:tcW w:w="1100" w:type="dxa"/>
            <w:tcBorders>
              <w:top w:val="nil"/>
              <w:left w:val="nil"/>
              <w:bottom w:val="single" w:sz="4" w:space="0" w:color="auto"/>
              <w:right w:val="nil"/>
            </w:tcBorders>
            <w:shd w:val="clear" w:color="auto" w:fill="auto"/>
            <w:noWrap/>
            <w:vAlign w:val="bottom"/>
            <w:hideMark/>
          </w:tcPr>
          <w:p w14:paraId="69305B72"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10.00</w:t>
            </w:r>
          </w:p>
        </w:tc>
        <w:tc>
          <w:tcPr>
            <w:tcW w:w="600" w:type="dxa"/>
            <w:tcBorders>
              <w:top w:val="nil"/>
              <w:left w:val="nil"/>
              <w:bottom w:val="single" w:sz="4" w:space="0" w:color="auto"/>
              <w:right w:val="nil"/>
            </w:tcBorders>
            <w:shd w:val="clear" w:color="auto" w:fill="auto"/>
            <w:noWrap/>
            <w:vAlign w:val="bottom"/>
            <w:hideMark/>
          </w:tcPr>
          <w:p w14:paraId="7F3117F3"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5.33</w:t>
            </w:r>
          </w:p>
        </w:tc>
        <w:tc>
          <w:tcPr>
            <w:tcW w:w="1100" w:type="dxa"/>
            <w:tcBorders>
              <w:top w:val="nil"/>
              <w:left w:val="nil"/>
              <w:bottom w:val="single" w:sz="4" w:space="0" w:color="auto"/>
              <w:right w:val="nil"/>
            </w:tcBorders>
            <w:shd w:val="clear" w:color="auto" w:fill="auto"/>
            <w:noWrap/>
            <w:vAlign w:val="bottom"/>
            <w:hideMark/>
          </w:tcPr>
          <w:p w14:paraId="1970C8EE"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0.83</w:t>
            </w:r>
          </w:p>
        </w:tc>
        <w:tc>
          <w:tcPr>
            <w:tcW w:w="540" w:type="dxa"/>
            <w:tcBorders>
              <w:top w:val="nil"/>
              <w:left w:val="nil"/>
              <w:bottom w:val="single" w:sz="4" w:space="0" w:color="auto"/>
              <w:right w:val="nil"/>
            </w:tcBorders>
            <w:shd w:val="clear" w:color="auto" w:fill="auto"/>
            <w:noWrap/>
            <w:vAlign w:val="bottom"/>
            <w:hideMark/>
          </w:tcPr>
          <w:p w14:paraId="16D90B7C"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0.98</w:t>
            </w:r>
          </w:p>
        </w:tc>
        <w:tc>
          <w:tcPr>
            <w:tcW w:w="600" w:type="dxa"/>
            <w:tcBorders>
              <w:top w:val="nil"/>
              <w:left w:val="nil"/>
              <w:bottom w:val="single" w:sz="4" w:space="0" w:color="auto"/>
              <w:right w:val="nil"/>
            </w:tcBorders>
            <w:shd w:val="clear" w:color="auto" w:fill="auto"/>
            <w:noWrap/>
            <w:vAlign w:val="bottom"/>
            <w:hideMark/>
          </w:tcPr>
          <w:p w14:paraId="1F9A504B"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6.00</w:t>
            </w:r>
          </w:p>
        </w:tc>
      </w:tr>
      <w:tr w:rsidR="0049257E" w:rsidRPr="0049257E" w14:paraId="407B96F3"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6DED084A"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PB</w:t>
            </w:r>
          </w:p>
        </w:tc>
        <w:tc>
          <w:tcPr>
            <w:tcW w:w="1200" w:type="dxa"/>
            <w:tcBorders>
              <w:top w:val="nil"/>
              <w:left w:val="nil"/>
              <w:bottom w:val="single" w:sz="4" w:space="0" w:color="auto"/>
              <w:right w:val="nil"/>
            </w:tcBorders>
            <w:shd w:val="clear" w:color="auto" w:fill="auto"/>
            <w:noWrap/>
            <w:vAlign w:val="bottom"/>
            <w:hideMark/>
          </w:tcPr>
          <w:p w14:paraId="3963F917"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11.67</w:t>
            </w:r>
          </w:p>
        </w:tc>
        <w:tc>
          <w:tcPr>
            <w:tcW w:w="600" w:type="dxa"/>
            <w:tcBorders>
              <w:top w:val="nil"/>
              <w:left w:val="nil"/>
              <w:bottom w:val="single" w:sz="4" w:space="0" w:color="auto"/>
              <w:right w:val="nil"/>
            </w:tcBorders>
            <w:shd w:val="clear" w:color="auto" w:fill="auto"/>
            <w:noWrap/>
            <w:vAlign w:val="bottom"/>
            <w:hideMark/>
          </w:tcPr>
          <w:p w14:paraId="4B57CB16"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9.85</w:t>
            </w:r>
          </w:p>
        </w:tc>
        <w:tc>
          <w:tcPr>
            <w:tcW w:w="1100" w:type="dxa"/>
            <w:tcBorders>
              <w:top w:val="nil"/>
              <w:left w:val="nil"/>
              <w:bottom w:val="single" w:sz="4" w:space="0" w:color="auto"/>
              <w:right w:val="nil"/>
            </w:tcBorders>
            <w:shd w:val="clear" w:color="auto" w:fill="auto"/>
            <w:noWrap/>
            <w:vAlign w:val="bottom"/>
            <w:hideMark/>
          </w:tcPr>
          <w:p w14:paraId="0216DBC5"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5.83</w:t>
            </w:r>
          </w:p>
        </w:tc>
        <w:tc>
          <w:tcPr>
            <w:tcW w:w="600" w:type="dxa"/>
            <w:tcBorders>
              <w:top w:val="nil"/>
              <w:left w:val="nil"/>
              <w:bottom w:val="single" w:sz="4" w:space="0" w:color="auto"/>
              <w:right w:val="nil"/>
            </w:tcBorders>
            <w:shd w:val="clear" w:color="auto" w:fill="auto"/>
            <w:noWrap/>
            <w:vAlign w:val="bottom"/>
            <w:hideMark/>
          </w:tcPr>
          <w:p w14:paraId="41F9C0B3"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3.43</w:t>
            </w:r>
          </w:p>
        </w:tc>
        <w:tc>
          <w:tcPr>
            <w:tcW w:w="1100" w:type="dxa"/>
            <w:tcBorders>
              <w:top w:val="nil"/>
              <w:left w:val="nil"/>
              <w:bottom w:val="single" w:sz="4" w:space="0" w:color="auto"/>
              <w:right w:val="nil"/>
            </w:tcBorders>
            <w:shd w:val="clear" w:color="auto" w:fill="auto"/>
            <w:noWrap/>
            <w:vAlign w:val="bottom"/>
            <w:hideMark/>
          </w:tcPr>
          <w:p w14:paraId="25626C59"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0.00</w:t>
            </w:r>
          </w:p>
        </w:tc>
        <w:tc>
          <w:tcPr>
            <w:tcW w:w="540" w:type="dxa"/>
            <w:tcBorders>
              <w:top w:val="nil"/>
              <w:left w:val="nil"/>
              <w:bottom w:val="single" w:sz="4" w:space="0" w:color="auto"/>
              <w:right w:val="nil"/>
            </w:tcBorders>
            <w:shd w:val="clear" w:color="auto" w:fill="auto"/>
            <w:noWrap/>
            <w:vAlign w:val="bottom"/>
            <w:hideMark/>
          </w:tcPr>
          <w:p w14:paraId="4BE34A3A"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0.00</w:t>
            </w:r>
          </w:p>
        </w:tc>
        <w:tc>
          <w:tcPr>
            <w:tcW w:w="600" w:type="dxa"/>
            <w:tcBorders>
              <w:top w:val="nil"/>
              <w:left w:val="nil"/>
              <w:bottom w:val="single" w:sz="4" w:space="0" w:color="auto"/>
              <w:right w:val="nil"/>
            </w:tcBorders>
            <w:shd w:val="clear" w:color="auto" w:fill="auto"/>
            <w:noWrap/>
            <w:vAlign w:val="bottom"/>
            <w:hideMark/>
          </w:tcPr>
          <w:p w14:paraId="69A3803D"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6.00</w:t>
            </w:r>
          </w:p>
        </w:tc>
      </w:tr>
      <w:tr w:rsidR="0049257E" w:rsidRPr="0049257E" w14:paraId="0C23D4FE"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605ACC9B"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Exp II (2018)</w:t>
            </w:r>
          </w:p>
        </w:tc>
        <w:tc>
          <w:tcPr>
            <w:tcW w:w="1200" w:type="dxa"/>
            <w:tcBorders>
              <w:top w:val="nil"/>
              <w:left w:val="nil"/>
              <w:bottom w:val="single" w:sz="4" w:space="0" w:color="auto"/>
              <w:right w:val="nil"/>
            </w:tcBorders>
            <w:shd w:val="clear" w:color="auto" w:fill="auto"/>
            <w:noWrap/>
            <w:vAlign w:val="bottom"/>
            <w:hideMark/>
          </w:tcPr>
          <w:p w14:paraId="16683878"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374B051F"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1100" w:type="dxa"/>
            <w:tcBorders>
              <w:top w:val="nil"/>
              <w:left w:val="nil"/>
              <w:bottom w:val="single" w:sz="4" w:space="0" w:color="auto"/>
              <w:right w:val="nil"/>
            </w:tcBorders>
            <w:shd w:val="clear" w:color="auto" w:fill="auto"/>
            <w:noWrap/>
            <w:vAlign w:val="bottom"/>
            <w:hideMark/>
          </w:tcPr>
          <w:p w14:paraId="54105293"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113CA2DA"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1100" w:type="dxa"/>
            <w:tcBorders>
              <w:top w:val="nil"/>
              <w:left w:val="nil"/>
              <w:bottom w:val="single" w:sz="4" w:space="0" w:color="auto"/>
              <w:right w:val="nil"/>
            </w:tcBorders>
            <w:shd w:val="clear" w:color="auto" w:fill="auto"/>
            <w:noWrap/>
            <w:vAlign w:val="bottom"/>
            <w:hideMark/>
          </w:tcPr>
          <w:p w14:paraId="5E4049AE"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540" w:type="dxa"/>
            <w:tcBorders>
              <w:top w:val="nil"/>
              <w:left w:val="nil"/>
              <w:bottom w:val="single" w:sz="4" w:space="0" w:color="auto"/>
              <w:right w:val="nil"/>
            </w:tcBorders>
            <w:shd w:val="clear" w:color="auto" w:fill="auto"/>
            <w:noWrap/>
            <w:vAlign w:val="bottom"/>
            <w:hideMark/>
          </w:tcPr>
          <w:p w14:paraId="635772CC"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2CDBED1A"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r>
      <w:tr w:rsidR="0049257E" w:rsidRPr="0049257E" w14:paraId="7D262366"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55AEBFE1"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lastRenderedPageBreak/>
              <w:t>PA</w:t>
            </w:r>
          </w:p>
        </w:tc>
        <w:tc>
          <w:tcPr>
            <w:tcW w:w="1200" w:type="dxa"/>
            <w:tcBorders>
              <w:top w:val="nil"/>
              <w:left w:val="nil"/>
              <w:bottom w:val="single" w:sz="4" w:space="0" w:color="auto"/>
              <w:right w:val="nil"/>
            </w:tcBorders>
            <w:shd w:val="clear" w:color="auto" w:fill="auto"/>
            <w:noWrap/>
            <w:vAlign w:val="bottom"/>
            <w:hideMark/>
          </w:tcPr>
          <w:p w14:paraId="2C041001"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30.67</w:t>
            </w:r>
          </w:p>
        </w:tc>
        <w:tc>
          <w:tcPr>
            <w:tcW w:w="600" w:type="dxa"/>
            <w:tcBorders>
              <w:top w:val="nil"/>
              <w:left w:val="nil"/>
              <w:bottom w:val="single" w:sz="4" w:space="0" w:color="auto"/>
              <w:right w:val="nil"/>
            </w:tcBorders>
            <w:shd w:val="clear" w:color="auto" w:fill="auto"/>
            <w:noWrap/>
            <w:vAlign w:val="bottom"/>
            <w:hideMark/>
          </w:tcPr>
          <w:p w14:paraId="32E6B41B"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17.74</w:t>
            </w:r>
          </w:p>
        </w:tc>
        <w:tc>
          <w:tcPr>
            <w:tcW w:w="1100" w:type="dxa"/>
            <w:tcBorders>
              <w:top w:val="nil"/>
              <w:left w:val="nil"/>
              <w:bottom w:val="single" w:sz="4" w:space="0" w:color="auto"/>
              <w:right w:val="nil"/>
            </w:tcBorders>
            <w:shd w:val="clear" w:color="auto" w:fill="auto"/>
            <w:noWrap/>
            <w:vAlign w:val="bottom"/>
            <w:hideMark/>
          </w:tcPr>
          <w:p w14:paraId="57983D0F"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19.50</w:t>
            </w:r>
          </w:p>
        </w:tc>
        <w:tc>
          <w:tcPr>
            <w:tcW w:w="600" w:type="dxa"/>
            <w:tcBorders>
              <w:top w:val="nil"/>
              <w:left w:val="nil"/>
              <w:bottom w:val="single" w:sz="4" w:space="0" w:color="auto"/>
              <w:right w:val="nil"/>
            </w:tcBorders>
            <w:shd w:val="clear" w:color="auto" w:fill="auto"/>
            <w:noWrap/>
            <w:vAlign w:val="bottom"/>
            <w:hideMark/>
          </w:tcPr>
          <w:p w14:paraId="066B4CB5"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6.80</w:t>
            </w:r>
          </w:p>
        </w:tc>
        <w:tc>
          <w:tcPr>
            <w:tcW w:w="1100" w:type="dxa"/>
            <w:tcBorders>
              <w:top w:val="nil"/>
              <w:left w:val="nil"/>
              <w:bottom w:val="single" w:sz="4" w:space="0" w:color="auto"/>
              <w:right w:val="nil"/>
            </w:tcBorders>
            <w:shd w:val="clear" w:color="auto" w:fill="auto"/>
            <w:noWrap/>
            <w:vAlign w:val="bottom"/>
            <w:hideMark/>
          </w:tcPr>
          <w:p w14:paraId="5D6A7094"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2.67</w:t>
            </w:r>
          </w:p>
        </w:tc>
        <w:tc>
          <w:tcPr>
            <w:tcW w:w="540" w:type="dxa"/>
            <w:tcBorders>
              <w:top w:val="nil"/>
              <w:left w:val="nil"/>
              <w:bottom w:val="single" w:sz="4" w:space="0" w:color="auto"/>
              <w:right w:val="nil"/>
            </w:tcBorders>
            <w:shd w:val="clear" w:color="auto" w:fill="auto"/>
            <w:noWrap/>
            <w:vAlign w:val="bottom"/>
            <w:hideMark/>
          </w:tcPr>
          <w:p w14:paraId="576DB9C7"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2.42</w:t>
            </w:r>
          </w:p>
        </w:tc>
        <w:tc>
          <w:tcPr>
            <w:tcW w:w="600" w:type="dxa"/>
            <w:tcBorders>
              <w:top w:val="nil"/>
              <w:left w:val="nil"/>
              <w:bottom w:val="single" w:sz="4" w:space="0" w:color="auto"/>
              <w:right w:val="nil"/>
            </w:tcBorders>
            <w:shd w:val="clear" w:color="auto" w:fill="auto"/>
            <w:noWrap/>
            <w:vAlign w:val="bottom"/>
            <w:hideMark/>
          </w:tcPr>
          <w:p w14:paraId="277CE33B"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6.00</w:t>
            </w:r>
          </w:p>
        </w:tc>
      </w:tr>
      <w:tr w:rsidR="0049257E" w:rsidRPr="0049257E" w14:paraId="276C50F4"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3B28FF82"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PB</w:t>
            </w:r>
          </w:p>
        </w:tc>
        <w:tc>
          <w:tcPr>
            <w:tcW w:w="1200" w:type="dxa"/>
            <w:tcBorders>
              <w:top w:val="nil"/>
              <w:left w:val="nil"/>
              <w:bottom w:val="single" w:sz="4" w:space="0" w:color="auto"/>
              <w:right w:val="nil"/>
            </w:tcBorders>
            <w:shd w:val="clear" w:color="auto" w:fill="auto"/>
            <w:noWrap/>
            <w:vAlign w:val="bottom"/>
            <w:hideMark/>
          </w:tcPr>
          <w:p w14:paraId="2EDEF705"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9.67</w:t>
            </w:r>
          </w:p>
        </w:tc>
        <w:tc>
          <w:tcPr>
            <w:tcW w:w="600" w:type="dxa"/>
            <w:tcBorders>
              <w:top w:val="nil"/>
              <w:left w:val="nil"/>
              <w:bottom w:val="single" w:sz="4" w:space="0" w:color="auto"/>
              <w:right w:val="nil"/>
            </w:tcBorders>
            <w:shd w:val="clear" w:color="auto" w:fill="auto"/>
            <w:noWrap/>
            <w:vAlign w:val="bottom"/>
            <w:hideMark/>
          </w:tcPr>
          <w:p w14:paraId="3AB737A9"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1.97</w:t>
            </w:r>
          </w:p>
        </w:tc>
        <w:tc>
          <w:tcPr>
            <w:tcW w:w="1100" w:type="dxa"/>
            <w:tcBorders>
              <w:top w:val="nil"/>
              <w:left w:val="nil"/>
              <w:bottom w:val="single" w:sz="4" w:space="0" w:color="auto"/>
              <w:right w:val="nil"/>
            </w:tcBorders>
            <w:shd w:val="clear" w:color="auto" w:fill="auto"/>
            <w:noWrap/>
            <w:vAlign w:val="bottom"/>
            <w:hideMark/>
          </w:tcPr>
          <w:p w14:paraId="21DF14C1"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8.00</w:t>
            </w:r>
          </w:p>
        </w:tc>
        <w:tc>
          <w:tcPr>
            <w:tcW w:w="600" w:type="dxa"/>
            <w:tcBorders>
              <w:top w:val="nil"/>
              <w:left w:val="nil"/>
              <w:bottom w:val="single" w:sz="4" w:space="0" w:color="auto"/>
              <w:right w:val="nil"/>
            </w:tcBorders>
            <w:shd w:val="clear" w:color="auto" w:fill="auto"/>
            <w:noWrap/>
            <w:vAlign w:val="bottom"/>
            <w:hideMark/>
          </w:tcPr>
          <w:p w14:paraId="062BF919"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4.98</w:t>
            </w:r>
          </w:p>
        </w:tc>
        <w:tc>
          <w:tcPr>
            <w:tcW w:w="1100" w:type="dxa"/>
            <w:tcBorders>
              <w:top w:val="nil"/>
              <w:left w:val="nil"/>
              <w:bottom w:val="single" w:sz="4" w:space="0" w:color="auto"/>
              <w:right w:val="nil"/>
            </w:tcBorders>
            <w:shd w:val="clear" w:color="auto" w:fill="auto"/>
            <w:noWrap/>
            <w:vAlign w:val="bottom"/>
            <w:hideMark/>
          </w:tcPr>
          <w:p w14:paraId="5FFFE469"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1.33</w:t>
            </w:r>
          </w:p>
        </w:tc>
        <w:tc>
          <w:tcPr>
            <w:tcW w:w="540" w:type="dxa"/>
            <w:tcBorders>
              <w:top w:val="nil"/>
              <w:left w:val="nil"/>
              <w:bottom w:val="single" w:sz="4" w:space="0" w:color="auto"/>
              <w:right w:val="nil"/>
            </w:tcBorders>
            <w:shd w:val="clear" w:color="auto" w:fill="auto"/>
            <w:noWrap/>
            <w:vAlign w:val="bottom"/>
            <w:hideMark/>
          </w:tcPr>
          <w:p w14:paraId="76EA700D"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1.75</w:t>
            </w:r>
          </w:p>
        </w:tc>
        <w:tc>
          <w:tcPr>
            <w:tcW w:w="600" w:type="dxa"/>
            <w:tcBorders>
              <w:top w:val="nil"/>
              <w:left w:val="nil"/>
              <w:bottom w:val="single" w:sz="4" w:space="0" w:color="auto"/>
              <w:right w:val="nil"/>
            </w:tcBorders>
            <w:shd w:val="clear" w:color="auto" w:fill="auto"/>
            <w:noWrap/>
            <w:vAlign w:val="bottom"/>
            <w:hideMark/>
          </w:tcPr>
          <w:p w14:paraId="1AD98FBF"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6.00</w:t>
            </w:r>
          </w:p>
        </w:tc>
      </w:tr>
      <w:tr w:rsidR="0049257E" w:rsidRPr="0049257E" w14:paraId="1B4D1F8B"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016A6DD2"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Exp III (2019)</w:t>
            </w:r>
          </w:p>
        </w:tc>
        <w:tc>
          <w:tcPr>
            <w:tcW w:w="1200" w:type="dxa"/>
            <w:tcBorders>
              <w:top w:val="nil"/>
              <w:left w:val="nil"/>
              <w:bottom w:val="single" w:sz="4" w:space="0" w:color="auto"/>
              <w:right w:val="nil"/>
            </w:tcBorders>
            <w:shd w:val="clear" w:color="auto" w:fill="auto"/>
            <w:noWrap/>
            <w:vAlign w:val="bottom"/>
            <w:hideMark/>
          </w:tcPr>
          <w:p w14:paraId="6B03C836"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0B249EEE"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1100" w:type="dxa"/>
            <w:tcBorders>
              <w:top w:val="nil"/>
              <w:left w:val="nil"/>
              <w:bottom w:val="single" w:sz="4" w:space="0" w:color="auto"/>
              <w:right w:val="nil"/>
            </w:tcBorders>
            <w:shd w:val="clear" w:color="auto" w:fill="auto"/>
            <w:noWrap/>
            <w:vAlign w:val="bottom"/>
            <w:hideMark/>
          </w:tcPr>
          <w:p w14:paraId="16F1D147"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55F648D7"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1100" w:type="dxa"/>
            <w:tcBorders>
              <w:top w:val="nil"/>
              <w:left w:val="nil"/>
              <w:bottom w:val="single" w:sz="4" w:space="0" w:color="auto"/>
              <w:right w:val="nil"/>
            </w:tcBorders>
            <w:shd w:val="clear" w:color="auto" w:fill="auto"/>
            <w:noWrap/>
            <w:vAlign w:val="bottom"/>
            <w:hideMark/>
          </w:tcPr>
          <w:p w14:paraId="645534D9"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540" w:type="dxa"/>
            <w:tcBorders>
              <w:top w:val="nil"/>
              <w:left w:val="nil"/>
              <w:bottom w:val="single" w:sz="4" w:space="0" w:color="auto"/>
              <w:right w:val="nil"/>
            </w:tcBorders>
            <w:shd w:val="clear" w:color="auto" w:fill="auto"/>
            <w:noWrap/>
            <w:vAlign w:val="bottom"/>
            <w:hideMark/>
          </w:tcPr>
          <w:p w14:paraId="33D95362"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c>
          <w:tcPr>
            <w:tcW w:w="600" w:type="dxa"/>
            <w:tcBorders>
              <w:top w:val="nil"/>
              <w:left w:val="nil"/>
              <w:bottom w:val="single" w:sz="4" w:space="0" w:color="auto"/>
              <w:right w:val="nil"/>
            </w:tcBorders>
            <w:shd w:val="clear" w:color="auto" w:fill="auto"/>
            <w:noWrap/>
            <w:vAlign w:val="bottom"/>
            <w:hideMark/>
          </w:tcPr>
          <w:p w14:paraId="33609551" w14:textId="77777777" w:rsidR="0049257E" w:rsidRPr="0049257E" w:rsidRDefault="0049257E" w:rsidP="0049257E">
            <w:pPr>
              <w:suppressAutoHyphens w:val="0"/>
              <w:spacing w:after="0" w:line="480" w:lineRule="auto"/>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 </w:t>
            </w:r>
          </w:p>
        </w:tc>
      </w:tr>
      <w:tr w:rsidR="0049257E" w:rsidRPr="0049257E" w14:paraId="1773AA8C"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78BFC62C"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PA</w:t>
            </w:r>
          </w:p>
        </w:tc>
        <w:tc>
          <w:tcPr>
            <w:tcW w:w="1200" w:type="dxa"/>
            <w:tcBorders>
              <w:top w:val="nil"/>
              <w:left w:val="nil"/>
              <w:bottom w:val="single" w:sz="4" w:space="0" w:color="auto"/>
              <w:right w:val="nil"/>
            </w:tcBorders>
            <w:shd w:val="clear" w:color="auto" w:fill="auto"/>
            <w:noWrap/>
            <w:vAlign w:val="bottom"/>
            <w:hideMark/>
          </w:tcPr>
          <w:p w14:paraId="70228C67"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19.90</w:t>
            </w:r>
          </w:p>
        </w:tc>
        <w:tc>
          <w:tcPr>
            <w:tcW w:w="600" w:type="dxa"/>
            <w:tcBorders>
              <w:top w:val="nil"/>
              <w:left w:val="nil"/>
              <w:bottom w:val="single" w:sz="4" w:space="0" w:color="auto"/>
              <w:right w:val="nil"/>
            </w:tcBorders>
            <w:shd w:val="clear" w:color="auto" w:fill="auto"/>
            <w:noWrap/>
            <w:vAlign w:val="bottom"/>
            <w:hideMark/>
          </w:tcPr>
          <w:p w14:paraId="78714686"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15.16</w:t>
            </w:r>
          </w:p>
        </w:tc>
        <w:tc>
          <w:tcPr>
            <w:tcW w:w="1100" w:type="dxa"/>
            <w:tcBorders>
              <w:top w:val="nil"/>
              <w:left w:val="nil"/>
              <w:bottom w:val="single" w:sz="4" w:space="0" w:color="auto"/>
              <w:right w:val="nil"/>
            </w:tcBorders>
            <w:shd w:val="clear" w:color="auto" w:fill="auto"/>
            <w:noWrap/>
            <w:vAlign w:val="bottom"/>
            <w:hideMark/>
          </w:tcPr>
          <w:p w14:paraId="2CAB6D4E"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30.20</w:t>
            </w:r>
          </w:p>
        </w:tc>
        <w:tc>
          <w:tcPr>
            <w:tcW w:w="600" w:type="dxa"/>
            <w:tcBorders>
              <w:top w:val="nil"/>
              <w:left w:val="nil"/>
              <w:bottom w:val="single" w:sz="4" w:space="0" w:color="auto"/>
              <w:right w:val="nil"/>
            </w:tcBorders>
            <w:shd w:val="clear" w:color="auto" w:fill="auto"/>
            <w:noWrap/>
            <w:vAlign w:val="bottom"/>
            <w:hideMark/>
          </w:tcPr>
          <w:p w14:paraId="478D0F18"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16.78</w:t>
            </w:r>
          </w:p>
        </w:tc>
        <w:tc>
          <w:tcPr>
            <w:tcW w:w="1100" w:type="dxa"/>
            <w:tcBorders>
              <w:top w:val="nil"/>
              <w:left w:val="nil"/>
              <w:bottom w:val="single" w:sz="4" w:space="0" w:color="auto"/>
              <w:right w:val="nil"/>
            </w:tcBorders>
            <w:shd w:val="clear" w:color="auto" w:fill="auto"/>
            <w:noWrap/>
            <w:vAlign w:val="bottom"/>
            <w:hideMark/>
          </w:tcPr>
          <w:p w14:paraId="0988E9AF"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1.80</w:t>
            </w:r>
          </w:p>
        </w:tc>
        <w:tc>
          <w:tcPr>
            <w:tcW w:w="540" w:type="dxa"/>
            <w:tcBorders>
              <w:top w:val="nil"/>
              <w:left w:val="nil"/>
              <w:bottom w:val="single" w:sz="4" w:space="0" w:color="auto"/>
              <w:right w:val="nil"/>
            </w:tcBorders>
            <w:shd w:val="clear" w:color="auto" w:fill="auto"/>
            <w:noWrap/>
            <w:vAlign w:val="bottom"/>
            <w:hideMark/>
          </w:tcPr>
          <w:p w14:paraId="64798982"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1.62</w:t>
            </w:r>
          </w:p>
        </w:tc>
        <w:tc>
          <w:tcPr>
            <w:tcW w:w="600" w:type="dxa"/>
            <w:tcBorders>
              <w:top w:val="nil"/>
              <w:left w:val="nil"/>
              <w:bottom w:val="single" w:sz="4" w:space="0" w:color="auto"/>
              <w:right w:val="nil"/>
            </w:tcBorders>
            <w:shd w:val="clear" w:color="auto" w:fill="auto"/>
            <w:noWrap/>
            <w:vAlign w:val="bottom"/>
            <w:hideMark/>
          </w:tcPr>
          <w:p w14:paraId="259D1D24"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10.00</w:t>
            </w:r>
          </w:p>
        </w:tc>
      </w:tr>
      <w:tr w:rsidR="0049257E" w:rsidRPr="0049257E" w14:paraId="58C3376E" w14:textId="77777777" w:rsidTr="0049257E">
        <w:trPr>
          <w:trHeight w:val="288"/>
        </w:trPr>
        <w:tc>
          <w:tcPr>
            <w:tcW w:w="2360" w:type="dxa"/>
            <w:tcBorders>
              <w:top w:val="nil"/>
              <w:left w:val="nil"/>
              <w:bottom w:val="single" w:sz="4" w:space="0" w:color="auto"/>
              <w:right w:val="nil"/>
            </w:tcBorders>
            <w:shd w:val="clear" w:color="auto" w:fill="auto"/>
            <w:noWrap/>
            <w:vAlign w:val="bottom"/>
            <w:hideMark/>
          </w:tcPr>
          <w:p w14:paraId="4B6286BD" w14:textId="77777777" w:rsidR="0049257E" w:rsidRPr="0049257E" w:rsidRDefault="0049257E" w:rsidP="0049257E">
            <w:pPr>
              <w:suppressAutoHyphens w:val="0"/>
              <w:spacing w:after="0" w:line="480" w:lineRule="auto"/>
              <w:jc w:val="center"/>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PB</w:t>
            </w:r>
          </w:p>
        </w:tc>
        <w:tc>
          <w:tcPr>
            <w:tcW w:w="1200" w:type="dxa"/>
            <w:tcBorders>
              <w:top w:val="nil"/>
              <w:left w:val="nil"/>
              <w:bottom w:val="single" w:sz="4" w:space="0" w:color="auto"/>
              <w:right w:val="nil"/>
            </w:tcBorders>
            <w:shd w:val="clear" w:color="auto" w:fill="auto"/>
            <w:noWrap/>
            <w:vAlign w:val="bottom"/>
            <w:hideMark/>
          </w:tcPr>
          <w:p w14:paraId="1DD7DE3F"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8.90</w:t>
            </w:r>
          </w:p>
        </w:tc>
        <w:tc>
          <w:tcPr>
            <w:tcW w:w="600" w:type="dxa"/>
            <w:tcBorders>
              <w:top w:val="nil"/>
              <w:left w:val="nil"/>
              <w:bottom w:val="single" w:sz="4" w:space="0" w:color="auto"/>
              <w:right w:val="nil"/>
            </w:tcBorders>
            <w:shd w:val="clear" w:color="auto" w:fill="auto"/>
            <w:noWrap/>
            <w:vAlign w:val="bottom"/>
            <w:hideMark/>
          </w:tcPr>
          <w:p w14:paraId="7D75EBB4"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9.70</w:t>
            </w:r>
          </w:p>
        </w:tc>
        <w:tc>
          <w:tcPr>
            <w:tcW w:w="1100" w:type="dxa"/>
            <w:tcBorders>
              <w:top w:val="nil"/>
              <w:left w:val="nil"/>
              <w:bottom w:val="single" w:sz="4" w:space="0" w:color="auto"/>
              <w:right w:val="nil"/>
            </w:tcBorders>
            <w:shd w:val="clear" w:color="auto" w:fill="auto"/>
            <w:noWrap/>
            <w:vAlign w:val="bottom"/>
            <w:hideMark/>
          </w:tcPr>
          <w:p w14:paraId="2FE049E9"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9.70</w:t>
            </w:r>
          </w:p>
        </w:tc>
        <w:tc>
          <w:tcPr>
            <w:tcW w:w="600" w:type="dxa"/>
            <w:tcBorders>
              <w:top w:val="nil"/>
              <w:left w:val="nil"/>
              <w:bottom w:val="single" w:sz="4" w:space="0" w:color="auto"/>
              <w:right w:val="nil"/>
            </w:tcBorders>
            <w:shd w:val="clear" w:color="auto" w:fill="auto"/>
            <w:noWrap/>
            <w:vAlign w:val="bottom"/>
            <w:hideMark/>
          </w:tcPr>
          <w:p w14:paraId="4A802A50"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10.06</w:t>
            </w:r>
          </w:p>
        </w:tc>
        <w:tc>
          <w:tcPr>
            <w:tcW w:w="1100" w:type="dxa"/>
            <w:tcBorders>
              <w:top w:val="nil"/>
              <w:left w:val="nil"/>
              <w:bottom w:val="single" w:sz="4" w:space="0" w:color="auto"/>
              <w:right w:val="nil"/>
            </w:tcBorders>
            <w:shd w:val="clear" w:color="auto" w:fill="auto"/>
            <w:noWrap/>
            <w:vAlign w:val="bottom"/>
            <w:hideMark/>
          </w:tcPr>
          <w:p w14:paraId="31E42185"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0.40</w:t>
            </w:r>
          </w:p>
        </w:tc>
        <w:tc>
          <w:tcPr>
            <w:tcW w:w="540" w:type="dxa"/>
            <w:tcBorders>
              <w:top w:val="nil"/>
              <w:left w:val="nil"/>
              <w:bottom w:val="single" w:sz="4" w:space="0" w:color="auto"/>
              <w:right w:val="nil"/>
            </w:tcBorders>
            <w:shd w:val="clear" w:color="auto" w:fill="auto"/>
            <w:noWrap/>
            <w:vAlign w:val="bottom"/>
            <w:hideMark/>
          </w:tcPr>
          <w:p w14:paraId="17E6B8B8"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0.52</w:t>
            </w:r>
          </w:p>
        </w:tc>
        <w:tc>
          <w:tcPr>
            <w:tcW w:w="600" w:type="dxa"/>
            <w:tcBorders>
              <w:top w:val="nil"/>
              <w:left w:val="nil"/>
              <w:bottom w:val="single" w:sz="4" w:space="0" w:color="auto"/>
              <w:right w:val="nil"/>
            </w:tcBorders>
            <w:shd w:val="clear" w:color="auto" w:fill="auto"/>
            <w:noWrap/>
            <w:vAlign w:val="bottom"/>
            <w:hideMark/>
          </w:tcPr>
          <w:p w14:paraId="094936AD" w14:textId="77777777" w:rsidR="0049257E" w:rsidRPr="0049257E" w:rsidRDefault="0049257E" w:rsidP="0049257E">
            <w:pPr>
              <w:suppressAutoHyphens w:val="0"/>
              <w:spacing w:after="0" w:line="480" w:lineRule="auto"/>
              <w:jc w:val="right"/>
              <w:rPr>
                <w:rFonts w:ascii="Times New Roman" w:eastAsia="Times New Roman" w:hAnsi="Times New Roman" w:cs="Times New Roman"/>
                <w:color w:val="000000"/>
                <w:sz w:val="24"/>
                <w:szCs w:val="24"/>
                <w:lang w:eastAsia="en-US" w:bidi="ar-SA"/>
              </w:rPr>
            </w:pPr>
            <w:r w:rsidRPr="0049257E">
              <w:rPr>
                <w:rFonts w:ascii="Times New Roman" w:eastAsia="Times New Roman" w:hAnsi="Times New Roman" w:cs="Times New Roman"/>
                <w:color w:val="000000"/>
                <w:sz w:val="24"/>
                <w:szCs w:val="24"/>
                <w:lang w:eastAsia="en-US" w:bidi="ar-SA"/>
              </w:rPr>
              <w:t>10.00</w:t>
            </w:r>
          </w:p>
        </w:tc>
      </w:tr>
    </w:tbl>
    <w:p w14:paraId="7A022EF4" w14:textId="77777777" w:rsidR="003C4696" w:rsidRDefault="003C4696"/>
    <w:p w14:paraId="40D040D9" w14:textId="77777777" w:rsidR="003C4696" w:rsidRDefault="003C4696">
      <w:pPr>
        <w:spacing w:after="0" w:line="240" w:lineRule="auto"/>
        <w:rPr>
          <w:rFonts w:ascii="Times New Roman" w:eastAsia="Times New Roman" w:hAnsi="Times New Roman" w:cs="Times New Roman"/>
          <w:sz w:val="24"/>
          <w:szCs w:val="24"/>
        </w:rPr>
      </w:pPr>
    </w:p>
    <w:p w14:paraId="1054A891" w14:textId="77777777" w:rsidR="003C4696" w:rsidRDefault="003C4696"/>
    <w:sectPr w:rsidR="003C4696" w:rsidSect="004454A0">
      <w:footerReference w:type="default" r:id="rId14"/>
      <w:pgSz w:w="12240" w:h="15840"/>
      <w:pgMar w:top="1440" w:right="1440" w:bottom="1440" w:left="1440" w:header="0" w:footer="0" w:gutter="0"/>
      <w:lnNumType w:countBy="1" w:restart="continuous"/>
      <w:pgNumType w:start="1"/>
      <w:cols w:space="720"/>
      <w:formProt w:val="0"/>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Kelly" w:date="2023-07-04T13:29:00Z" w:initials="MK">
    <w:p w14:paraId="3DA91154" w14:textId="77777777" w:rsidR="004558D2" w:rsidRPr="004558D2" w:rsidRDefault="004558D2" w:rsidP="004558D2">
      <w:pPr>
        <w:numPr>
          <w:ilvl w:val="0"/>
          <w:numId w:val="7"/>
        </w:numPr>
        <w:shd w:val="clear" w:color="auto" w:fill="FFFFFF"/>
        <w:suppressAutoHyphens w:val="0"/>
        <w:spacing w:beforeAutospacing="1" w:after="0" w:afterAutospacing="1" w:line="240" w:lineRule="auto"/>
        <w:rPr>
          <w:rFonts w:eastAsia="Times New Roman"/>
          <w:color w:val="000000"/>
          <w:sz w:val="24"/>
          <w:szCs w:val="24"/>
          <w:lang w:eastAsia="en-US" w:bidi="ar-SA"/>
        </w:rPr>
      </w:pPr>
      <w:r>
        <w:rPr>
          <w:rStyle w:val="CommentReference"/>
        </w:rPr>
        <w:annotationRef/>
      </w:r>
      <w:r w:rsidRPr="004558D2">
        <w:rPr>
          <w:rFonts w:eastAsia="Times New Roman"/>
          <w:color w:val="000000"/>
          <w:sz w:val="24"/>
          <w:szCs w:val="24"/>
          <w:bdr w:val="none" w:sz="0" w:space="0" w:color="auto" w:frame="1"/>
          <w:lang w:eastAsia="en-US" w:bidi="ar-SA"/>
        </w:rPr>
        <w:t>Abstract: Reduce to 150-200 words (currently 330)</w:t>
      </w:r>
    </w:p>
    <w:p w14:paraId="1A0A945E" w14:textId="16CDD6C3" w:rsidR="004558D2" w:rsidRPr="00B209BD" w:rsidRDefault="004558D2" w:rsidP="004558D2">
      <w:pPr>
        <w:numPr>
          <w:ilvl w:val="0"/>
          <w:numId w:val="7"/>
        </w:numPr>
        <w:shd w:val="clear" w:color="auto" w:fill="FFFFFF"/>
        <w:suppressAutoHyphens w:val="0"/>
        <w:spacing w:beforeAutospacing="1" w:after="0" w:afterAutospacing="1" w:line="240" w:lineRule="auto"/>
        <w:rPr>
          <w:rFonts w:eastAsia="Times New Roman"/>
          <w:strike/>
          <w:color w:val="000000"/>
          <w:sz w:val="24"/>
          <w:szCs w:val="24"/>
          <w:lang w:eastAsia="en-US" w:bidi="ar-SA"/>
        </w:rPr>
      </w:pPr>
      <w:r w:rsidRPr="004558D2">
        <w:rPr>
          <w:rFonts w:eastAsia="Times New Roman"/>
          <w:strike/>
          <w:color w:val="000000"/>
          <w:sz w:val="24"/>
          <w:szCs w:val="24"/>
          <w:bdr w:val="none" w:sz="0" w:space="0" w:color="auto" w:frame="1"/>
          <w:lang w:eastAsia="en-US" w:bidi="ar-SA"/>
        </w:rPr>
        <w:t>Methods: add that we randomly assigned the location of control vs exclusion within each pool</w:t>
      </w:r>
    </w:p>
    <w:p w14:paraId="71B4C06B" w14:textId="128A22DD" w:rsidR="00B209BD" w:rsidRPr="004558D2" w:rsidRDefault="00B209BD" w:rsidP="004558D2">
      <w:pPr>
        <w:numPr>
          <w:ilvl w:val="0"/>
          <w:numId w:val="7"/>
        </w:numPr>
        <w:shd w:val="clear" w:color="auto" w:fill="FFFFFF"/>
        <w:suppressAutoHyphens w:val="0"/>
        <w:spacing w:beforeAutospacing="1" w:after="0" w:afterAutospacing="1" w:line="240" w:lineRule="auto"/>
        <w:rPr>
          <w:rFonts w:eastAsia="Times New Roman"/>
          <w:strike/>
          <w:color w:val="000000"/>
          <w:sz w:val="24"/>
          <w:szCs w:val="24"/>
          <w:lang w:eastAsia="en-US" w:bidi="ar-SA"/>
        </w:rPr>
      </w:pPr>
      <w:r>
        <w:rPr>
          <w:rFonts w:eastAsia="Times New Roman"/>
          <w:strike/>
          <w:color w:val="000000"/>
          <w:sz w:val="24"/>
          <w:szCs w:val="24"/>
          <w:bdr w:val="none" w:sz="0" w:space="0" w:color="auto" w:frame="1"/>
          <w:lang w:eastAsia="en-US" w:bidi="ar-SA"/>
        </w:rPr>
        <w:t>Methods: L189 – Add insect</w:t>
      </w:r>
    </w:p>
    <w:p w14:paraId="22EA8D40" w14:textId="77777777" w:rsidR="004558D2" w:rsidRPr="004558D2" w:rsidRDefault="004558D2" w:rsidP="004558D2">
      <w:pPr>
        <w:numPr>
          <w:ilvl w:val="0"/>
          <w:numId w:val="7"/>
        </w:numPr>
        <w:shd w:val="clear" w:color="auto" w:fill="FFFFFF"/>
        <w:suppressAutoHyphens w:val="0"/>
        <w:spacing w:before="100" w:beforeAutospacing="1" w:after="100" w:afterAutospacing="1" w:line="240" w:lineRule="auto"/>
        <w:rPr>
          <w:rFonts w:eastAsia="Times New Roman"/>
          <w:color w:val="000000"/>
          <w:sz w:val="24"/>
          <w:szCs w:val="24"/>
          <w:lang w:eastAsia="en-US" w:bidi="ar-SA"/>
        </w:rPr>
      </w:pPr>
      <w:r w:rsidRPr="004558D2">
        <w:rPr>
          <w:rFonts w:eastAsia="Times New Roman"/>
          <w:color w:val="000000"/>
          <w:sz w:val="24"/>
          <w:szCs w:val="24"/>
          <w:lang w:eastAsia="en-US" w:bidi="ar-SA"/>
        </w:rPr>
        <w:t>Tables/figs: Include Fig S1, Correct version of Fig 4 (stupid mistakes on my behalf - sorry team)</w:t>
      </w:r>
    </w:p>
    <w:p w14:paraId="1B39A572" w14:textId="2599D33F" w:rsidR="004558D2" w:rsidRDefault="004558D2" w:rsidP="004558D2">
      <w:pPr>
        <w:numPr>
          <w:ilvl w:val="0"/>
          <w:numId w:val="7"/>
        </w:numPr>
        <w:shd w:val="clear" w:color="auto" w:fill="FFFFFF"/>
        <w:suppressAutoHyphens w:val="0"/>
        <w:spacing w:before="100" w:beforeAutospacing="1" w:after="100" w:afterAutospacing="1" w:line="240" w:lineRule="auto"/>
        <w:rPr>
          <w:rFonts w:eastAsia="Times New Roman"/>
          <w:color w:val="000000"/>
          <w:sz w:val="24"/>
          <w:szCs w:val="24"/>
          <w:lang w:eastAsia="en-US" w:bidi="ar-SA"/>
        </w:rPr>
      </w:pPr>
      <w:r w:rsidRPr="004558D2">
        <w:rPr>
          <w:rFonts w:eastAsia="Times New Roman"/>
          <w:color w:val="000000"/>
          <w:sz w:val="24"/>
          <w:szCs w:val="24"/>
          <w:lang w:eastAsia="en-US" w:bidi="ar-SA"/>
        </w:rPr>
        <w:t>Figure out what went wrong with GitHub </w:t>
      </w:r>
    </w:p>
    <w:p w14:paraId="1949F0FB" w14:textId="07799911" w:rsidR="004558D2" w:rsidRPr="004558D2" w:rsidRDefault="004558D2" w:rsidP="004558D2">
      <w:pPr>
        <w:numPr>
          <w:ilvl w:val="0"/>
          <w:numId w:val="7"/>
        </w:numPr>
        <w:shd w:val="clear" w:color="auto" w:fill="FFFFFF"/>
        <w:suppressAutoHyphens w:val="0"/>
        <w:spacing w:before="100" w:beforeAutospacing="1" w:after="100" w:afterAutospacing="1" w:line="240" w:lineRule="auto"/>
        <w:rPr>
          <w:rFonts w:eastAsia="Times New Roman"/>
          <w:color w:val="000000"/>
          <w:sz w:val="24"/>
          <w:szCs w:val="24"/>
          <w:lang w:eastAsia="en-US" w:bidi="ar-SA"/>
        </w:rPr>
      </w:pPr>
      <w:r>
        <w:rPr>
          <w:rFonts w:eastAsia="Times New Roman"/>
          <w:color w:val="000000"/>
          <w:sz w:val="24"/>
          <w:szCs w:val="24"/>
          <w:lang w:eastAsia="en-US" w:bidi="ar-SA"/>
        </w:rPr>
        <w:t>Font size 10 Times New Roman (</w:t>
      </w:r>
      <w:r w:rsidRPr="004558D2">
        <w:rPr>
          <w:rFonts w:eastAsia="Times New Roman"/>
          <w:color w:val="000000"/>
          <w:sz w:val="24"/>
          <w:szCs w:val="24"/>
          <w:highlight w:val="yellow"/>
          <w:lang w:eastAsia="en-US" w:bidi="ar-SA"/>
        </w:rPr>
        <w:t>do last</w:t>
      </w:r>
      <w:r>
        <w:rPr>
          <w:rFonts w:eastAsia="Times New Roman"/>
          <w:color w:val="000000"/>
          <w:sz w:val="24"/>
          <w:szCs w:val="24"/>
          <w:lang w:eastAsia="en-US" w:bidi="ar-SA"/>
        </w:rPr>
        <w:t>)</w:t>
      </w:r>
    </w:p>
    <w:p w14:paraId="3375C1A3" w14:textId="32902A10" w:rsidR="004558D2" w:rsidRDefault="004558D2">
      <w:pPr>
        <w:pStyle w:val="CommentText"/>
      </w:pPr>
      <w:r w:rsidRPr="004558D2">
        <w:t>https://www.springer.com/journal/10750/submission-guidelines</w:t>
      </w:r>
    </w:p>
  </w:comment>
  <w:comment w:id="3" w:author="Max Kelly" w:date="2023-07-04T13:36:00Z" w:initials="MK">
    <w:p w14:paraId="0EBFFE91" w14:textId="77777777" w:rsidR="00B209BD" w:rsidRPr="004275E6" w:rsidRDefault="00B209BD" w:rsidP="00B209BD">
      <w:pPr>
        <w:spacing w:line="480" w:lineRule="auto"/>
        <w:rPr>
          <w:rFonts w:ascii="Times New Roman" w:hAnsi="Times New Roman" w:cs="Times New Roman"/>
          <w:iCs/>
          <w:color w:val="000000"/>
          <w:sz w:val="24"/>
          <w:szCs w:val="24"/>
        </w:rPr>
      </w:pPr>
      <w:r>
        <w:rPr>
          <w:rStyle w:val="CommentReference"/>
        </w:rPr>
        <w:annotationRef/>
      </w:r>
      <w:r w:rsidRPr="007F648F">
        <w:rPr>
          <w:rFonts w:ascii="Times New Roman" w:hAnsi="Times New Roman" w:cs="Times New Roman"/>
          <w:iCs/>
          <w:color w:val="000000"/>
          <w:sz w:val="24"/>
          <w:szCs w:val="24"/>
        </w:rPr>
        <w:t>In tropical streams, freshwater shrimps can exert strong top-down control on leaf litter decomposition, however, these effects appear variable across stream size and biotic composition. Less is known about differences in macroconsumer effects across smaller spatial scales or variation among years. We implemented three, 50-day macroconsumer exclusion experiments to measure shrimp effects on decomposition of leaf packs placed in two adjacent headwater streams</w:t>
      </w:r>
      <w:r>
        <w:rPr>
          <w:rFonts w:ascii="Times New Roman" w:hAnsi="Times New Roman" w:cs="Times New Roman"/>
          <w:iCs/>
          <w:color w:val="000000"/>
          <w:sz w:val="24"/>
          <w:szCs w:val="24"/>
        </w:rPr>
        <w:t xml:space="preserve">, pre- (2017) and post- (2018,2019) hurricane. </w:t>
      </w:r>
      <w:r w:rsidRPr="007F648F">
        <w:rPr>
          <w:rFonts w:ascii="Times New Roman" w:hAnsi="Times New Roman" w:cs="Times New Roman"/>
          <w:iCs/>
          <w:color w:val="000000"/>
          <w:sz w:val="24"/>
          <w:szCs w:val="24"/>
        </w:rPr>
        <w:t xml:space="preserve">Data aggregated across all three experiments showed 36% faster decomposition when shrimp had access to leaf packs, but only in the larger of our two study streams. </w:t>
      </w:r>
      <w:r>
        <w:rPr>
          <w:rFonts w:ascii="Times New Roman" w:hAnsi="Times New Roman" w:cs="Times New Roman"/>
          <w:iCs/>
          <w:color w:val="000000"/>
          <w:sz w:val="24"/>
          <w:szCs w:val="24"/>
        </w:rPr>
        <w:t>R</w:t>
      </w:r>
      <w:r w:rsidRPr="007F648F">
        <w:rPr>
          <w:rFonts w:ascii="Times New Roman" w:hAnsi="Times New Roman" w:cs="Times New Roman"/>
          <w:iCs/>
          <w:color w:val="000000"/>
          <w:sz w:val="24"/>
          <w:szCs w:val="24"/>
        </w:rPr>
        <w:t xml:space="preserve">ates were similar (-0.0125, -0.013 </w:t>
      </w:r>
      <w:proofErr w:type="gramStart"/>
      <w:r w:rsidRPr="007F648F">
        <w:rPr>
          <w:rFonts w:ascii="Times New Roman" w:hAnsi="Times New Roman" w:cs="Times New Roman"/>
          <w:iCs/>
          <w:color w:val="000000"/>
          <w:sz w:val="24"/>
          <w:szCs w:val="24"/>
        </w:rPr>
        <w:t>day</w:t>
      </w:r>
      <w:r w:rsidRPr="007F648F">
        <w:rPr>
          <w:rFonts w:ascii="Times New Roman" w:hAnsi="Times New Roman" w:cs="Times New Roman"/>
          <w:iCs/>
          <w:color w:val="000000"/>
          <w:sz w:val="24"/>
          <w:szCs w:val="24"/>
          <w:vertAlign w:val="superscript"/>
        </w:rPr>
        <w:t>-1</w:t>
      </w:r>
      <w:proofErr w:type="gramEnd"/>
      <w:r w:rsidRPr="007F648F">
        <w:rPr>
          <w:rFonts w:ascii="Times New Roman" w:hAnsi="Times New Roman" w:cs="Times New Roman"/>
          <w:iCs/>
          <w:color w:val="000000"/>
          <w:sz w:val="24"/>
          <w:szCs w:val="24"/>
        </w:rPr>
        <w:t xml:space="preserve">) between the streams when shrimp were excluded. </w:t>
      </w:r>
      <w:r w:rsidRPr="003945BF">
        <w:rPr>
          <w:rFonts w:ascii="Times New Roman" w:hAnsi="Times New Roman" w:cs="Times New Roman"/>
          <w:iCs/>
          <w:color w:val="000000"/>
          <w:sz w:val="24"/>
          <w:szCs w:val="24"/>
          <w:highlight w:val="yellow"/>
        </w:rPr>
        <w:t>There was stronger evidence of shrimp effects (in the larger stream) post-hurricanes compared with the first, pre-hurricane experiments, however, decomposition rates were not elevated.</w:t>
      </w:r>
      <w:r>
        <w:rPr>
          <w:rFonts w:ascii="Times New Roman" w:hAnsi="Times New Roman" w:cs="Times New Roman"/>
          <w:iCs/>
          <w:color w:val="000000"/>
          <w:sz w:val="24"/>
          <w:szCs w:val="24"/>
        </w:rPr>
        <w:t xml:space="preserve"> </w:t>
      </w:r>
      <w:r w:rsidRPr="007F648F">
        <w:rPr>
          <w:rFonts w:ascii="Times New Roman" w:hAnsi="Times New Roman" w:cs="Times New Roman"/>
          <w:iCs/>
          <w:color w:val="000000"/>
          <w:sz w:val="24"/>
          <w:szCs w:val="24"/>
        </w:rPr>
        <w:t xml:space="preserve">Decomposition rates did increase in relation to daytime visual counts of shrimp made during the third experiment. Additionally, shrimp counts made visually and with baited traps increased in relation to pool volume. We infer that greater pool volume in the larger of our two streams facilitated higher shrimp densities and stronger shrimp effects on decomposition. However, increased shrimp abundances following the hurricanes did not result in faster decomposition, potentially because shrimp diets shifted toward algae post-hurricanes when canopies were more open. </w:t>
      </w:r>
    </w:p>
    <w:p w14:paraId="3CA31633" w14:textId="7695B0DA" w:rsidR="00B209BD" w:rsidRDefault="00B209BD">
      <w:pPr>
        <w:pStyle w:val="CommentText"/>
      </w:pPr>
    </w:p>
  </w:comment>
  <w:comment w:id="10" w:author="Max Kelly" w:date="2023-07-04T13:33:00Z" w:initials="MK">
    <w:p w14:paraId="43EE2B6A" w14:textId="74613C5A" w:rsidR="004558D2" w:rsidRDefault="004558D2">
      <w:pPr>
        <w:pStyle w:val="CommentText"/>
      </w:pPr>
      <w:r>
        <w:rPr>
          <w:rStyle w:val="CommentReference"/>
        </w:rPr>
        <w:annotationRef/>
      </w:r>
      <w:r>
        <w:t>worries here being upstream would always have more flow. They were randomly assigned so th</w:t>
      </w:r>
      <w:r w:rsidR="00F866DF">
        <w:t>at is not relevant</w:t>
      </w:r>
    </w:p>
  </w:comment>
  <w:comment w:id="19" w:author="Max Kelly" w:date="2023-07-04T13:57:00Z" w:initials="MK">
    <w:p w14:paraId="29CAD775" w14:textId="7E4A581D" w:rsidR="00846D7E" w:rsidRDefault="00846D7E">
      <w:pPr>
        <w:pStyle w:val="CommentText"/>
      </w:pPr>
      <w:r>
        <w:rPr>
          <w:rStyle w:val="CommentReference"/>
        </w:rPr>
        <w:annotationRef/>
      </w:r>
      <w:r>
        <w:t>check this against other captions I previously wrote “note:” or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5C1A3" w15:done="0"/>
  <w15:commentEx w15:paraId="3CA31633" w15:done="0"/>
  <w15:commentEx w15:paraId="43EE2B6A" w15:done="0"/>
  <w15:commentEx w15:paraId="29CA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9D2A" w16cex:dateUtc="2023-07-04T17:29:00Z"/>
  <w16cex:commentExtensible w16cex:durableId="284E9EC5" w16cex:dateUtc="2023-07-04T17:36:00Z"/>
  <w16cex:commentExtensible w16cex:durableId="284E9E46" w16cex:dateUtc="2023-07-04T17:33:00Z"/>
  <w16cex:commentExtensible w16cex:durableId="284EA3BF" w16cex:dateUtc="2023-07-0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5C1A3" w16cid:durableId="284E9D2A"/>
  <w16cid:commentId w16cid:paraId="3CA31633" w16cid:durableId="284E9EC5"/>
  <w16cid:commentId w16cid:paraId="43EE2B6A" w16cid:durableId="284E9E46"/>
  <w16cid:commentId w16cid:paraId="29CAD775" w16cid:durableId="284EA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0E4C" w14:textId="77777777" w:rsidR="00B77795" w:rsidRDefault="00B77795" w:rsidP="00F25725">
      <w:pPr>
        <w:spacing w:after="0" w:line="240" w:lineRule="auto"/>
      </w:pPr>
      <w:r>
        <w:separator/>
      </w:r>
    </w:p>
  </w:endnote>
  <w:endnote w:type="continuationSeparator" w:id="0">
    <w:p w14:paraId="63F9C47C" w14:textId="77777777" w:rsidR="00B77795" w:rsidRDefault="00B77795" w:rsidP="00F2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Linux Libertine G">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432970"/>
      <w:docPartObj>
        <w:docPartGallery w:val="Page Numbers (Bottom of Page)"/>
        <w:docPartUnique/>
      </w:docPartObj>
    </w:sdtPr>
    <w:sdtEndPr>
      <w:rPr>
        <w:noProof/>
      </w:rPr>
    </w:sdtEndPr>
    <w:sdtContent>
      <w:p w14:paraId="58D841F3" w14:textId="361BDEF5" w:rsidR="005973CD" w:rsidRDefault="00597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8E157F" w14:textId="77777777" w:rsidR="005973CD" w:rsidRDefault="00597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FA75" w14:textId="77777777" w:rsidR="00B77795" w:rsidRDefault="00B77795" w:rsidP="00F25725">
      <w:pPr>
        <w:spacing w:after="0" w:line="240" w:lineRule="auto"/>
      </w:pPr>
      <w:r>
        <w:separator/>
      </w:r>
    </w:p>
  </w:footnote>
  <w:footnote w:type="continuationSeparator" w:id="0">
    <w:p w14:paraId="5778DD5D" w14:textId="77777777" w:rsidR="00B77795" w:rsidRDefault="00B77795" w:rsidP="00F25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66A2"/>
    <w:multiLevelType w:val="multilevel"/>
    <w:tmpl w:val="5204F0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773C7E"/>
    <w:multiLevelType w:val="multilevel"/>
    <w:tmpl w:val="FD0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94850"/>
    <w:multiLevelType w:val="hybridMultilevel"/>
    <w:tmpl w:val="C2EED5CC"/>
    <w:lvl w:ilvl="0" w:tplc="65D88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F84"/>
    <w:multiLevelType w:val="multilevel"/>
    <w:tmpl w:val="2F0AEE4A"/>
    <w:lvl w:ilvl="0">
      <w:start w:val="1"/>
      <w:numFmt w:val="bullet"/>
      <w:lvlText w:val="-"/>
      <w:lvlJc w:val="left"/>
      <w:pPr>
        <w:ind w:left="720" w:hanging="360"/>
      </w:pPr>
      <w:rPr>
        <w:rFonts w:ascii="Times New Roman" w:hAnsi="Times New Roman"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427A1225"/>
    <w:multiLevelType w:val="hybridMultilevel"/>
    <w:tmpl w:val="AB88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4423AA"/>
    <w:multiLevelType w:val="hybridMultilevel"/>
    <w:tmpl w:val="D59EA8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6C5CEB"/>
    <w:multiLevelType w:val="hybridMultilevel"/>
    <w:tmpl w:val="CA1C45A8"/>
    <w:lvl w:ilvl="0" w:tplc="6A0A67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67465">
    <w:abstractNumId w:val="0"/>
  </w:num>
  <w:num w:numId="2" w16cid:durableId="640963909">
    <w:abstractNumId w:val="3"/>
  </w:num>
  <w:num w:numId="3" w16cid:durableId="1013800649">
    <w:abstractNumId w:val="4"/>
  </w:num>
  <w:num w:numId="4" w16cid:durableId="1496922518">
    <w:abstractNumId w:val="5"/>
  </w:num>
  <w:num w:numId="5" w16cid:durableId="1581254656">
    <w:abstractNumId w:val="2"/>
  </w:num>
  <w:num w:numId="6" w16cid:durableId="1198204733">
    <w:abstractNumId w:val="6"/>
  </w:num>
  <w:num w:numId="7" w16cid:durableId="3704255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Kelly">
    <w15:presenceInfo w15:providerId="None" w15:userId="Max Ke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39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96"/>
    <w:rsid w:val="00005EA6"/>
    <w:rsid w:val="000067FC"/>
    <w:rsid w:val="000162D7"/>
    <w:rsid w:val="00022E08"/>
    <w:rsid w:val="00024214"/>
    <w:rsid w:val="000267BF"/>
    <w:rsid w:val="000328CA"/>
    <w:rsid w:val="00036B5D"/>
    <w:rsid w:val="000413AE"/>
    <w:rsid w:val="000445EC"/>
    <w:rsid w:val="0005205D"/>
    <w:rsid w:val="000535C7"/>
    <w:rsid w:val="00062B76"/>
    <w:rsid w:val="00073A84"/>
    <w:rsid w:val="0007521C"/>
    <w:rsid w:val="00082B29"/>
    <w:rsid w:val="0008796B"/>
    <w:rsid w:val="00090BE4"/>
    <w:rsid w:val="00096EFD"/>
    <w:rsid w:val="000977A2"/>
    <w:rsid w:val="000A7D99"/>
    <w:rsid w:val="000B49C0"/>
    <w:rsid w:val="000D5E44"/>
    <w:rsid w:val="000E178C"/>
    <w:rsid w:val="000F012B"/>
    <w:rsid w:val="000F4095"/>
    <w:rsid w:val="00103CD8"/>
    <w:rsid w:val="00105E72"/>
    <w:rsid w:val="00112D82"/>
    <w:rsid w:val="00115A6B"/>
    <w:rsid w:val="00121BD4"/>
    <w:rsid w:val="00122EBE"/>
    <w:rsid w:val="00133B62"/>
    <w:rsid w:val="00164B1C"/>
    <w:rsid w:val="00170414"/>
    <w:rsid w:val="0017439A"/>
    <w:rsid w:val="001A5E2D"/>
    <w:rsid w:val="001C234B"/>
    <w:rsid w:val="001D5C4B"/>
    <w:rsid w:val="001E5DF1"/>
    <w:rsid w:val="00227869"/>
    <w:rsid w:val="0023285A"/>
    <w:rsid w:val="00237A31"/>
    <w:rsid w:val="00241617"/>
    <w:rsid w:val="00246950"/>
    <w:rsid w:val="00247FA3"/>
    <w:rsid w:val="00255FCF"/>
    <w:rsid w:val="00286B30"/>
    <w:rsid w:val="0029017B"/>
    <w:rsid w:val="00290AFE"/>
    <w:rsid w:val="002A6D7E"/>
    <w:rsid w:val="002B0F55"/>
    <w:rsid w:val="002B4284"/>
    <w:rsid w:val="002B55FE"/>
    <w:rsid w:val="002C7E39"/>
    <w:rsid w:val="002D2891"/>
    <w:rsid w:val="00324CB8"/>
    <w:rsid w:val="0032698C"/>
    <w:rsid w:val="003312CA"/>
    <w:rsid w:val="00334C38"/>
    <w:rsid w:val="00336B74"/>
    <w:rsid w:val="00340720"/>
    <w:rsid w:val="003469AE"/>
    <w:rsid w:val="003A483E"/>
    <w:rsid w:val="003B234D"/>
    <w:rsid w:val="003B32B2"/>
    <w:rsid w:val="003C4696"/>
    <w:rsid w:val="003C5FD0"/>
    <w:rsid w:val="003C7C3B"/>
    <w:rsid w:val="003D1C44"/>
    <w:rsid w:val="003D29DE"/>
    <w:rsid w:val="003E0465"/>
    <w:rsid w:val="003F643D"/>
    <w:rsid w:val="004045DD"/>
    <w:rsid w:val="00414BFF"/>
    <w:rsid w:val="00420E39"/>
    <w:rsid w:val="004275E6"/>
    <w:rsid w:val="004454A0"/>
    <w:rsid w:val="00451256"/>
    <w:rsid w:val="00455316"/>
    <w:rsid w:val="004558D2"/>
    <w:rsid w:val="00464C8D"/>
    <w:rsid w:val="00485D6C"/>
    <w:rsid w:val="004877A2"/>
    <w:rsid w:val="00487ABB"/>
    <w:rsid w:val="0049257E"/>
    <w:rsid w:val="004B0BD8"/>
    <w:rsid w:val="004B57B9"/>
    <w:rsid w:val="004C6531"/>
    <w:rsid w:val="004C6CEB"/>
    <w:rsid w:val="004D35B0"/>
    <w:rsid w:val="004D56C2"/>
    <w:rsid w:val="00501A50"/>
    <w:rsid w:val="005046EF"/>
    <w:rsid w:val="0052038B"/>
    <w:rsid w:val="005216B2"/>
    <w:rsid w:val="005305A6"/>
    <w:rsid w:val="0054079C"/>
    <w:rsid w:val="00542DBA"/>
    <w:rsid w:val="00565DB1"/>
    <w:rsid w:val="00575069"/>
    <w:rsid w:val="005973CD"/>
    <w:rsid w:val="005A13ED"/>
    <w:rsid w:val="005A3804"/>
    <w:rsid w:val="005D089D"/>
    <w:rsid w:val="005D5079"/>
    <w:rsid w:val="00614362"/>
    <w:rsid w:val="006160BE"/>
    <w:rsid w:val="0062261E"/>
    <w:rsid w:val="006244CC"/>
    <w:rsid w:val="0062594C"/>
    <w:rsid w:val="00627CA7"/>
    <w:rsid w:val="0065096C"/>
    <w:rsid w:val="006610A0"/>
    <w:rsid w:val="00663BFA"/>
    <w:rsid w:val="00672E3D"/>
    <w:rsid w:val="0067333D"/>
    <w:rsid w:val="00675F60"/>
    <w:rsid w:val="00690066"/>
    <w:rsid w:val="006907F4"/>
    <w:rsid w:val="006A1DBA"/>
    <w:rsid w:val="006A3A82"/>
    <w:rsid w:val="006A6E13"/>
    <w:rsid w:val="006A79A2"/>
    <w:rsid w:val="006D5A36"/>
    <w:rsid w:val="006E2BEB"/>
    <w:rsid w:val="006E3380"/>
    <w:rsid w:val="006F08FA"/>
    <w:rsid w:val="006F36DF"/>
    <w:rsid w:val="006F3C45"/>
    <w:rsid w:val="006F492E"/>
    <w:rsid w:val="006F7595"/>
    <w:rsid w:val="007174FC"/>
    <w:rsid w:val="00722965"/>
    <w:rsid w:val="007572E8"/>
    <w:rsid w:val="00763529"/>
    <w:rsid w:val="007902A6"/>
    <w:rsid w:val="00794129"/>
    <w:rsid w:val="00796E45"/>
    <w:rsid w:val="007A1C64"/>
    <w:rsid w:val="007A58C4"/>
    <w:rsid w:val="007C1325"/>
    <w:rsid w:val="007C209A"/>
    <w:rsid w:val="007D373E"/>
    <w:rsid w:val="007F648F"/>
    <w:rsid w:val="008122AF"/>
    <w:rsid w:val="00846D7E"/>
    <w:rsid w:val="00865277"/>
    <w:rsid w:val="00870A78"/>
    <w:rsid w:val="00875831"/>
    <w:rsid w:val="00876805"/>
    <w:rsid w:val="008B5D2E"/>
    <w:rsid w:val="008F448B"/>
    <w:rsid w:val="00914563"/>
    <w:rsid w:val="00917E1C"/>
    <w:rsid w:val="00934558"/>
    <w:rsid w:val="00943E5D"/>
    <w:rsid w:val="00943F7F"/>
    <w:rsid w:val="00951E0A"/>
    <w:rsid w:val="00964BBC"/>
    <w:rsid w:val="00975686"/>
    <w:rsid w:val="00975F23"/>
    <w:rsid w:val="009841B4"/>
    <w:rsid w:val="00996D52"/>
    <w:rsid w:val="009E3420"/>
    <w:rsid w:val="009F17AB"/>
    <w:rsid w:val="009F3ECD"/>
    <w:rsid w:val="00A05D16"/>
    <w:rsid w:val="00A11F6D"/>
    <w:rsid w:val="00A12797"/>
    <w:rsid w:val="00A348DD"/>
    <w:rsid w:val="00A4146A"/>
    <w:rsid w:val="00A71DE3"/>
    <w:rsid w:val="00A91AC2"/>
    <w:rsid w:val="00A9282F"/>
    <w:rsid w:val="00A943CF"/>
    <w:rsid w:val="00AB71D7"/>
    <w:rsid w:val="00AC31F1"/>
    <w:rsid w:val="00AC6F79"/>
    <w:rsid w:val="00AD03E2"/>
    <w:rsid w:val="00AD1566"/>
    <w:rsid w:val="00AD2766"/>
    <w:rsid w:val="00AD455D"/>
    <w:rsid w:val="00AE3836"/>
    <w:rsid w:val="00B0283B"/>
    <w:rsid w:val="00B02A36"/>
    <w:rsid w:val="00B1087F"/>
    <w:rsid w:val="00B11E67"/>
    <w:rsid w:val="00B209BD"/>
    <w:rsid w:val="00B231A1"/>
    <w:rsid w:val="00B31127"/>
    <w:rsid w:val="00B321BD"/>
    <w:rsid w:val="00B41876"/>
    <w:rsid w:val="00B51170"/>
    <w:rsid w:val="00B61D98"/>
    <w:rsid w:val="00B77795"/>
    <w:rsid w:val="00B84132"/>
    <w:rsid w:val="00B851FE"/>
    <w:rsid w:val="00B97E78"/>
    <w:rsid w:val="00BA0D6F"/>
    <w:rsid w:val="00BC4AFE"/>
    <w:rsid w:val="00BD2DED"/>
    <w:rsid w:val="00C01014"/>
    <w:rsid w:val="00C04D84"/>
    <w:rsid w:val="00C23FA3"/>
    <w:rsid w:val="00C27381"/>
    <w:rsid w:val="00C32609"/>
    <w:rsid w:val="00C41D41"/>
    <w:rsid w:val="00C5731D"/>
    <w:rsid w:val="00C5750C"/>
    <w:rsid w:val="00C77DC8"/>
    <w:rsid w:val="00C950BA"/>
    <w:rsid w:val="00CB20AF"/>
    <w:rsid w:val="00CB5625"/>
    <w:rsid w:val="00CB5838"/>
    <w:rsid w:val="00CC5051"/>
    <w:rsid w:val="00CD2CBC"/>
    <w:rsid w:val="00CD3547"/>
    <w:rsid w:val="00CE2359"/>
    <w:rsid w:val="00CF3E05"/>
    <w:rsid w:val="00D12A54"/>
    <w:rsid w:val="00D14B31"/>
    <w:rsid w:val="00D15307"/>
    <w:rsid w:val="00D22227"/>
    <w:rsid w:val="00D245B6"/>
    <w:rsid w:val="00D25E62"/>
    <w:rsid w:val="00D34268"/>
    <w:rsid w:val="00D47AEF"/>
    <w:rsid w:val="00D8787D"/>
    <w:rsid w:val="00D971FF"/>
    <w:rsid w:val="00DA1917"/>
    <w:rsid w:val="00DA73CF"/>
    <w:rsid w:val="00DB6AE3"/>
    <w:rsid w:val="00DC3270"/>
    <w:rsid w:val="00DC72A9"/>
    <w:rsid w:val="00E15B74"/>
    <w:rsid w:val="00E17BF1"/>
    <w:rsid w:val="00E244D0"/>
    <w:rsid w:val="00E24D0E"/>
    <w:rsid w:val="00E36B4C"/>
    <w:rsid w:val="00E44901"/>
    <w:rsid w:val="00E67C75"/>
    <w:rsid w:val="00E8056D"/>
    <w:rsid w:val="00E9748F"/>
    <w:rsid w:val="00EB64BD"/>
    <w:rsid w:val="00EC0E0E"/>
    <w:rsid w:val="00EC612F"/>
    <w:rsid w:val="00EC72C1"/>
    <w:rsid w:val="00EE0056"/>
    <w:rsid w:val="00EE05DD"/>
    <w:rsid w:val="00EE6BBD"/>
    <w:rsid w:val="00EE7D46"/>
    <w:rsid w:val="00EF5D1A"/>
    <w:rsid w:val="00F011DF"/>
    <w:rsid w:val="00F164ED"/>
    <w:rsid w:val="00F17B2E"/>
    <w:rsid w:val="00F25725"/>
    <w:rsid w:val="00F32505"/>
    <w:rsid w:val="00F359F1"/>
    <w:rsid w:val="00F41815"/>
    <w:rsid w:val="00F5238E"/>
    <w:rsid w:val="00F60AB4"/>
    <w:rsid w:val="00F60DBF"/>
    <w:rsid w:val="00F7640F"/>
    <w:rsid w:val="00F7646F"/>
    <w:rsid w:val="00F81FEC"/>
    <w:rsid w:val="00F866DF"/>
    <w:rsid w:val="00FC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3631"/>
  <w15:docId w15:val="{2751A0D0-5E34-4AFF-BB73-388063A0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style>
  <w:style w:type="paragraph" w:styleId="Heading1">
    <w:name w:val="heading 1"/>
    <w:basedOn w:val="LO-normal"/>
    <w:next w:val="Normal"/>
    <w:uiPriority w:val="9"/>
    <w:qFormat/>
    <w:pPr>
      <w:keepNext/>
      <w:keepLines/>
      <w:spacing w:before="480" w:after="120"/>
      <w:outlineLvl w:val="0"/>
    </w:pPr>
    <w:rPr>
      <w:b/>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ListLabel1">
    <w:name w:val="ListLabel 1"/>
    <w:qFormat/>
    <w:rPr>
      <w:rFonts w:ascii="Times New Roman" w:eastAsia="Times New Roman" w:hAnsi="Times New Roman" w:cs="Times New Roman"/>
      <w:b w:val="0"/>
      <w:sz w:val="24"/>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paragraph" w:customStyle="1" w:styleId="Heading">
    <w:name w:val="Heading"/>
    <w:basedOn w:val="Normal"/>
    <w:next w:val="TextBody"/>
    <w:qFormat/>
    <w:pPr>
      <w:keepNext/>
      <w:spacing w:before="240" w:after="120"/>
    </w:pPr>
    <w:rPr>
      <w:rFonts w:ascii="Liberation Sans" w:eastAsia="Linux Libertine G" w:hAnsi="Liberation Sans" w:cs="Linux Libertine G"/>
      <w:sz w:val="28"/>
      <w:szCs w:val="28"/>
    </w:rPr>
  </w:style>
  <w:style w:type="paragraph" w:customStyle="1" w:styleId="TextBody">
    <w:name w:val="Text Body"/>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uppressAutoHyphens/>
    </w:pPr>
  </w:style>
  <w:style w:type="paragraph" w:styleId="Title">
    <w:name w:val="Title"/>
    <w:basedOn w:val="LO-normal"/>
    <w:next w:val="Normal"/>
    <w:uiPriority w:val="10"/>
    <w:qFormat/>
    <w:pPr>
      <w:keepNext/>
      <w:keepLines/>
      <w:spacing w:before="480" w:after="120"/>
    </w:pPr>
    <w:rPr>
      <w:b/>
      <w:sz w:val="72"/>
      <w:szCs w:val="72"/>
    </w:rPr>
  </w:style>
  <w:style w:type="paragraph" w:styleId="CommentText">
    <w:name w:val="annotation text"/>
    <w:basedOn w:val="LO-normal"/>
    <w:qFormat/>
    <w:rPr>
      <w:sz w:val="20"/>
      <w:szCs w:val="20"/>
    </w:rPr>
  </w:style>
  <w:style w:type="paragraph" w:styleId="CommentSubject">
    <w:name w:val="annotation subject"/>
    <w:basedOn w:val="CommentText"/>
    <w:qFormat/>
    <w:rPr>
      <w:b/>
      <w:bCs/>
    </w:rPr>
  </w:style>
  <w:style w:type="paragraph" w:styleId="NormalWeb">
    <w:name w:val="Normal (Web)"/>
    <w:basedOn w:val="LO-normal"/>
    <w:qFormat/>
    <w:pPr>
      <w:spacing w:before="280" w:after="280"/>
    </w:pPr>
    <w:rPr>
      <w:rFonts w:ascii="Times New Roman" w:eastAsia="Times New Roman" w:hAnsi="Times New Roman" w:cs="Times New Roman"/>
      <w:sz w:val="24"/>
      <w:szCs w:val="24"/>
    </w:rPr>
  </w:style>
  <w:style w:type="paragraph" w:styleId="ListParagraph">
    <w:name w:val="List Paragraph"/>
    <w:basedOn w:val="LO-normal"/>
    <w:qFormat/>
    <w:pPr>
      <w:ind w:left="720"/>
      <w:contextualSpacing/>
    </w:pPr>
  </w:style>
  <w:style w:type="paragraph" w:styleId="Revision">
    <w:name w:val="Revision"/>
    <w:qFormat/>
    <w:pPr>
      <w:suppressAutoHyphens/>
    </w:p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Quotations">
    <w:name w:val="Quotations"/>
    <w:basedOn w:val="Normal"/>
    <w:qFormat/>
    <w:pPr>
      <w:spacing w:after="283"/>
      <w:ind w:left="567" w:right="567"/>
    </w:pPr>
  </w:style>
  <w:style w:type="paragraph" w:styleId="Header">
    <w:name w:val="header"/>
    <w:basedOn w:val="Normal"/>
    <w:link w:val="HeaderChar"/>
    <w:uiPriority w:val="99"/>
    <w:unhideWhenUsed/>
    <w:rsid w:val="00F2572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F25725"/>
    <w:rPr>
      <w:rFonts w:cs="Mangal"/>
      <w:szCs w:val="20"/>
    </w:rPr>
  </w:style>
  <w:style w:type="paragraph" w:styleId="Footer">
    <w:name w:val="footer"/>
    <w:basedOn w:val="Normal"/>
    <w:link w:val="FooterChar"/>
    <w:uiPriority w:val="99"/>
    <w:unhideWhenUsed/>
    <w:rsid w:val="00F2572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F25725"/>
    <w:rPr>
      <w:rFonts w:cs="Mangal"/>
      <w:szCs w:val="20"/>
    </w:rPr>
  </w:style>
  <w:style w:type="paragraph" w:styleId="BalloonText">
    <w:name w:val="Balloon Text"/>
    <w:basedOn w:val="Normal"/>
    <w:link w:val="BalloonTextChar"/>
    <w:uiPriority w:val="99"/>
    <w:semiHidden/>
    <w:unhideWhenUsed/>
    <w:rsid w:val="00B51170"/>
    <w:pPr>
      <w:spacing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51170"/>
    <w:rPr>
      <w:rFonts w:ascii="Times New Roman" w:hAnsi="Times New Roman" w:cs="Mangal"/>
      <w:sz w:val="18"/>
      <w:szCs w:val="16"/>
    </w:rPr>
  </w:style>
  <w:style w:type="character" w:styleId="LineNumber">
    <w:name w:val="line number"/>
    <w:basedOn w:val="DefaultParagraphFont"/>
    <w:uiPriority w:val="99"/>
    <w:semiHidden/>
    <w:unhideWhenUsed/>
    <w:rsid w:val="004454A0"/>
  </w:style>
  <w:style w:type="character" w:styleId="PlaceholderText">
    <w:name w:val="Placeholder Text"/>
    <w:basedOn w:val="DefaultParagraphFont"/>
    <w:uiPriority w:val="99"/>
    <w:semiHidden/>
    <w:rsid w:val="003C5FD0"/>
    <w:rPr>
      <w:color w:val="808080"/>
    </w:rPr>
  </w:style>
  <w:style w:type="character" w:styleId="Hyperlink">
    <w:name w:val="Hyperlink"/>
    <w:basedOn w:val="DefaultParagraphFont"/>
    <w:uiPriority w:val="99"/>
    <w:unhideWhenUsed/>
    <w:rsid w:val="005D089D"/>
    <w:rPr>
      <w:color w:val="0000FF"/>
      <w:u w:val="single"/>
    </w:rPr>
  </w:style>
  <w:style w:type="paragraph" w:styleId="Bibliography">
    <w:name w:val="Bibliography"/>
    <w:basedOn w:val="Normal"/>
    <w:next w:val="Normal"/>
    <w:uiPriority w:val="37"/>
    <w:unhideWhenUsed/>
    <w:rsid w:val="005A3804"/>
    <w:pPr>
      <w:spacing w:after="0" w:line="240" w:lineRule="auto"/>
      <w:ind w:left="720" w:hanging="720"/>
    </w:pPr>
    <w:rPr>
      <w:rFonts w:cs="Mangal"/>
      <w:szCs w:val="20"/>
    </w:rPr>
  </w:style>
  <w:style w:type="character" w:styleId="UnresolvedMention">
    <w:name w:val="Unresolved Mention"/>
    <w:basedOn w:val="DefaultParagraphFont"/>
    <w:uiPriority w:val="99"/>
    <w:semiHidden/>
    <w:unhideWhenUsed/>
    <w:rsid w:val="005A3804"/>
    <w:rPr>
      <w:color w:val="605E5C"/>
      <w:shd w:val="clear" w:color="auto" w:fill="E1DFDD"/>
    </w:rPr>
  </w:style>
  <w:style w:type="character" w:styleId="FollowedHyperlink">
    <w:name w:val="FollowedHyperlink"/>
    <w:basedOn w:val="DefaultParagraphFont"/>
    <w:uiPriority w:val="99"/>
    <w:semiHidden/>
    <w:unhideWhenUsed/>
    <w:rsid w:val="00455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7484">
      <w:bodyDiv w:val="1"/>
      <w:marLeft w:val="0"/>
      <w:marRight w:val="0"/>
      <w:marTop w:val="0"/>
      <w:marBottom w:val="0"/>
      <w:divBdr>
        <w:top w:val="none" w:sz="0" w:space="0" w:color="auto"/>
        <w:left w:val="none" w:sz="0" w:space="0" w:color="auto"/>
        <w:bottom w:val="none" w:sz="0" w:space="0" w:color="auto"/>
        <w:right w:val="none" w:sz="0" w:space="0" w:color="auto"/>
      </w:divBdr>
    </w:div>
    <w:div w:id="155708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Max-Kelly/LLDecomp_17-19"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6073/pasta/83b8435712f755338572087fe9b09168"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73/pasta/02eb3a9fa89596a76cd8c899ef99610c"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38</Pages>
  <Words>28538</Words>
  <Characters>162668</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Kelly</dc:creator>
  <cp:lastModifiedBy>Max Kelly</cp:lastModifiedBy>
  <cp:revision>6</cp:revision>
  <dcterms:created xsi:type="dcterms:W3CDTF">2023-07-04T17:28:00Z</dcterms:created>
  <dcterms:modified xsi:type="dcterms:W3CDTF">2023-07-04T18:02:00Z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id="AXoK6p5P"/&gt;&lt;style id="http://www.zotero.org/styles/freshwater-science"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